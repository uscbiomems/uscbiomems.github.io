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w16du="http://schemas.microsoft.com/office/word/2023/wordml/word16du" mc:Ignorable="w14 w15 w16se w16cid w16 w16cex w16sdtdh wp14">
  <w:body>
    <w:p xmlns:wp14="http://schemas.microsoft.com/office/word/2010/wordml" w:rsidR="006E3416" w:rsidP="658D638C" w:rsidRDefault="006E3416" w14:paraId="672A6659" wp14:textId="28C5E7D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20"/>
        <w:jc w:val="center"/>
        <w:rPr>
          <w:rFonts w:ascii="Times" w:hAnsi="Times" w:eastAsia="Times" w:cs="Times"/>
          <w:b w:val="1"/>
          <w:bCs w:val="1"/>
          <w:color w:val="231F20"/>
          <w:sz w:val="28"/>
          <w:szCs w:val="28"/>
        </w:rPr>
      </w:pPr>
      <w:r w:rsidRPr="658D638C" w:rsidR="66E4524D">
        <w:rPr>
          <w:rFonts w:ascii="Times" w:hAnsi="Times" w:eastAsia="Times" w:cs="Times"/>
          <w:b w:val="1"/>
          <w:bCs w:val="1"/>
          <w:color w:val="231F20"/>
          <w:sz w:val="28"/>
          <w:szCs w:val="28"/>
        </w:rPr>
        <w:t>A</w:t>
      </w:r>
      <w:del w:author="Christopher Larson" w:date="2024-08-27T22:38:32.728Z" w:id="1385573402">
        <w:r w:rsidRPr="658D638C" w:rsidDel="66E4524D">
          <w:rPr>
            <w:rFonts w:ascii="Times" w:hAnsi="Times" w:eastAsia="Times" w:cs="Times"/>
            <w:b w:val="1"/>
            <w:bCs w:val="1"/>
            <w:color w:val="231F20"/>
            <w:sz w:val="28"/>
            <w:szCs w:val="28"/>
          </w:rPr>
          <w:delText xml:space="preserve"> FULLY INTEGRAT</w:delText>
        </w:r>
      </w:del>
      <w:del w:author="Christopher Larson" w:date="2024-08-27T22:38:38.156Z" w:id="1020129187">
        <w:r w:rsidRPr="658D638C" w:rsidDel="66E4524D">
          <w:rPr>
            <w:rFonts w:ascii="Times" w:hAnsi="Times" w:eastAsia="Times" w:cs="Times"/>
            <w:b w:val="1"/>
            <w:bCs w:val="1"/>
            <w:color w:val="231F20"/>
            <w:sz w:val="28"/>
            <w:szCs w:val="28"/>
          </w:rPr>
          <w:delText>I</w:delText>
        </w:r>
      </w:del>
      <w:del w:author="Christopher Larson" w:date="2024-08-27T22:06:53.796Z" w:id="88919475">
        <w:r w:rsidRPr="658D638C" w:rsidDel="66E4524D">
          <w:rPr>
            <w:rFonts w:ascii="Times" w:hAnsi="Times" w:eastAsia="Times" w:cs="Times"/>
            <w:b w:val="1"/>
            <w:bCs w:val="1"/>
            <w:color w:val="231F20"/>
            <w:sz w:val="28"/>
            <w:szCs w:val="28"/>
          </w:rPr>
          <w:delText>NG</w:delText>
        </w:r>
      </w:del>
      <w:ins w:author="Christopher Larson" w:date="2024-08-27T22:38:46.228Z" w:id="1439919771">
        <w:r w:rsidRPr="658D638C" w:rsidR="18A9848C">
          <w:rPr>
            <w:rFonts w:ascii="Times" w:hAnsi="Times" w:eastAsia="Times" w:cs="Times"/>
            <w:b w:val="1"/>
            <w:bCs w:val="1"/>
            <w:color w:val="231F20"/>
            <w:sz w:val="28"/>
            <w:szCs w:val="28"/>
          </w:rPr>
          <w:t xml:space="preserve"> WEARABLE</w:t>
        </w:r>
      </w:ins>
      <w:r w:rsidRPr="658D638C" w:rsidR="66E4524D">
        <w:rPr>
          <w:rFonts w:ascii="Times" w:hAnsi="Times" w:eastAsia="Times" w:cs="Times"/>
          <w:b w:val="1"/>
          <w:bCs w:val="1"/>
          <w:color w:val="231F20"/>
          <w:sz w:val="28"/>
          <w:szCs w:val="28"/>
        </w:rPr>
        <w:t xml:space="preserve"> </w:t>
      </w:r>
      <w:ins w:author="Christopher Larson" w:date="2024-08-27T22:07:03.179Z" w:id="1323066734">
        <w:r w:rsidRPr="658D638C" w:rsidR="532C7D9F">
          <w:rPr>
            <w:rFonts w:ascii="Times" w:hAnsi="Times" w:eastAsia="Times" w:cs="Times"/>
            <w:b w:val="1"/>
            <w:bCs w:val="1"/>
            <w:color w:val="231F20"/>
            <w:sz w:val="28"/>
            <w:szCs w:val="28"/>
          </w:rPr>
          <w:t xml:space="preserve">SYSTEM FOR </w:t>
        </w:r>
      </w:ins>
      <w:r w:rsidRPr="658D638C" w:rsidR="66E4524D">
        <w:rPr>
          <w:rFonts w:ascii="Times" w:hAnsi="Times" w:eastAsia="Times" w:cs="Times"/>
          <w:b w:val="1"/>
          <w:bCs w:val="1"/>
          <w:color w:val="231F20"/>
          <w:sz w:val="28"/>
          <w:szCs w:val="28"/>
        </w:rPr>
        <w:t>WIRELESS AND MULTIPLEX</w:t>
      </w:r>
      <w:ins w:author="Christopher Larson" w:date="2024-08-27T22:07:05.248Z" w:id="656120656">
        <w:r w:rsidRPr="658D638C" w:rsidR="71A2D6D5">
          <w:rPr>
            <w:rFonts w:ascii="Times" w:hAnsi="Times" w:eastAsia="Times" w:cs="Times"/>
            <w:b w:val="1"/>
            <w:bCs w:val="1"/>
            <w:color w:val="231F20"/>
            <w:sz w:val="28"/>
            <w:szCs w:val="28"/>
          </w:rPr>
          <w:t>ED</w:t>
        </w:r>
      </w:ins>
      <w:r w:rsidRPr="658D638C" w:rsidR="66E4524D">
        <w:rPr>
          <w:rFonts w:ascii="Times" w:hAnsi="Times" w:eastAsia="Times" w:cs="Times"/>
          <w:b w:val="1"/>
          <w:bCs w:val="1"/>
          <w:color w:val="231F20"/>
          <w:sz w:val="28"/>
          <w:szCs w:val="28"/>
        </w:rPr>
        <w:t xml:space="preserve"> </w:t>
      </w:r>
      <w:del w:author="Christopher Larson" w:date="2024-08-27T22:07:27.388Z" w:id="372785963">
        <w:r w:rsidRPr="658D638C" w:rsidDel="66E4524D">
          <w:rPr>
            <w:rFonts w:ascii="Times" w:hAnsi="Times" w:eastAsia="Times" w:cs="Times"/>
            <w:b w:val="1"/>
            <w:bCs w:val="1"/>
            <w:color w:val="231F20"/>
            <w:sz w:val="28"/>
            <w:szCs w:val="28"/>
          </w:rPr>
          <w:delText>POTENTIOSTAT FOR</w:delText>
        </w:r>
      </w:del>
      <w:r w:rsidRPr="658D638C" w:rsidR="66E4524D">
        <w:rPr>
          <w:rFonts w:ascii="Times" w:hAnsi="Times" w:eastAsia="Times" w:cs="Times"/>
          <w:b w:val="1"/>
          <w:bCs w:val="1"/>
          <w:color w:val="231F20"/>
          <w:sz w:val="28"/>
          <w:szCs w:val="28"/>
        </w:rPr>
        <w:t xml:space="preserve"> </w:t>
      </w:r>
      <w:r w:rsidRPr="658D638C" w:rsidR="2EF722F5">
        <w:rPr>
          <w:rFonts w:ascii="Times" w:hAnsi="Times" w:eastAsia="Times" w:cs="Times"/>
          <w:b w:val="1"/>
          <w:bCs w:val="1"/>
          <w:color w:val="231F20"/>
          <w:sz w:val="28"/>
          <w:szCs w:val="28"/>
        </w:rPr>
        <w:t>MOLECUL</w:t>
      </w:r>
      <w:ins w:author="Christopher Larson" w:date="2024-08-27T22:07:31.99Z" w:id="1223670717">
        <w:r w:rsidRPr="658D638C" w:rsidR="25CD9D50">
          <w:rPr>
            <w:rFonts w:ascii="Times" w:hAnsi="Times" w:eastAsia="Times" w:cs="Times"/>
            <w:b w:val="1"/>
            <w:bCs w:val="1"/>
            <w:color w:val="231F20"/>
            <w:sz w:val="28"/>
            <w:szCs w:val="28"/>
          </w:rPr>
          <w:t>AR</w:t>
        </w:r>
      </w:ins>
      <w:del w:author="Christopher Larson" w:date="2024-08-27T22:07:31.854Z" w:id="601080433">
        <w:r w:rsidRPr="658D638C" w:rsidDel="2EF722F5">
          <w:rPr>
            <w:rFonts w:ascii="Times" w:hAnsi="Times" w:eastAsia="Times" w:cs="Times"/>
            <w:b w:val="1"/>
            <w:bCs w:val="1"/>
            <w:color w:val="231F20"/>
            <w:sz w:val="28"/>
            <w:szCs w:val="28"/>
          </w:rPr>
          <w:delText>E</w:delText>
        </w:r>
      </w:del>
      <w:r w:rsidRPr="658D638C" w:rsidR="2EF722F5">
        <w:rPr>
          <w:rFonts w:ascii="Times" w:hAnsi="Times" w:eastAsia="Times" w:cs="Times"/>
          <w:b w:val="1"/>
          <w:bCs w:val="1"/>
          <w:color w:val="231F20"/>
          <w:sz w:val="28"/>
          <w:szCs w:val="28"/>
        </w:rPr>
        <w:t xml:space="preserve"> </w:t>
      </w:r>
      <w:r w:rsidRPr="658D638C" w:rsidR="66E4524D">
        <w:rPr>
          <w:rFonts w:ascii="Times" w:hAnsi="Times" w:eastAsia="Times" w:cs="Times"/>
          <w:b w:val="1"/>
          <w:bCs w:val="1"/>
          <w:color w:val="231F20"/>
          <w:sz w:val="28"/>
          <w:szCs w:val="28"/>
        </w:rPr>
        <w:t xml:space="preserve">SENSING VIA </w:t>
      </w:r>
      <w:r w:rsidRPr="658D638C" w:rsidR="41901101">
        <w:rPr>
          <w:rFonts w:ascii="Times" w:hAnsi="Times" w:eastAsia="Times" w:cs="Times"/>
          <w:b w:val="1"/>
          <w:bCs w:val="1"/>
          <w:color w:val="231F20"/>
          <w:sz w:val="28"/>
          <w:szCs w:val="28"/>
        </w:rPr>
        <w:t xml:space="preserve">SOLID </w:t>
      </w:r>
      <w:r w:rsidRPr="658D638C" w:rsidR="66E4524D">
        <w:rPr>
          <w:rFonts w:ascii="Times" w:hAnsi="Times" w:eastAsia="Times" w:cs="Times"/>
          <w:b w:val="1"/>
          <w:bCs w:val="1"/>
          <w:color w:val="231F20"/>
          <w:sz w:val="28"/>
          <w:szCs w:val="28"/>
        </w:rPr>
        <w:t>MICRONEEDLES</w:t>
      </w:r>
    </w:p>
    <w:p xmlns:wp14="http://schemas.microsoft.com/office/word/2010/wordml" w:rsidR="006E3416" w:rsidRDefault="00164533" w14:paraId="6AAD740D" wp14:textId="77777777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Novelty / Progress Claim(s)</w:t>
      </w:r>
    </w:p>
    <w:p xmlns:wp14="http://schemas.microsoft.com/office/word/2010/wordml" w:rsidR="006E3416" w:rsidP="658D638C" w:rsidRDefault="00164533" w14:paraId="61B86FA2" wp14:textId="595B743F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20"/>
        <w:jc w:val="both"/>
        <w:rPr>
          <w:del w:author="Christopher Larson" w:date="2024-08-27T23:06:05.037Z" w16du:dateUtc="2024-08-27T23:06:05.037Z" w:id="961680163"/>
          <w:b w:val="1"/>
          <w:bCs w:val="1"/>
          <w:color w:val="231F20"/>
        </w:rPr>
      </w:pPr>
      <w:del w:author="Christopher Larson" w:date="2024-08-27T23:07:05.959Z" w:id="1152221618">
        <w:r w:rsidRPr="658D638C" w:rsidDel="66E4524D">
          <w:rPr>
            <w:b w:val="1"/>
            <w:bCs w:val="1"/>
            <w:color w:val="231F20"/>
          </w:rPr>
          <w:delText>Presented here is</w:delText>
        </w:r>
      </w:del>
      <w:ins w:author="Christopher Larson" w:date="2024-08-27T23:10:39.862Z" w:id="1956151150">
        <w:r w:rsidRPr="658D638C" w:rsidR="295EFD99">
          <w:rPr>
            <w:b w:val="1"/>
            <w:bCs w:val="1"/>
            <w:color w:val="231F20"/>
          </w:rPr>
          <w:t>Here w</w:t>
        </w:r>
      </w:ins>
      <w:ins w:author="Christopher Larson" w:date="2024-08-27T23:07:08.532Z" w:id="1858610309">
        <w:r w:rsidRPr="658D638C" w:rsidR="09AE6C8A">
          <w:rPr>
            <w:b w:val="1"/>
            <w:bCs w:val="1"/>
            <w:color w:val="231F20"/>
          </w:rPr>
          <w:t>e present</w:t>
        </w:r>
      </w:ins>
      <w:r w:rsidRPr="658D638C" w:rsidR="66E4524D">
        <w:rPr>
          <w:b w:val="1"/>
          <w:bCs w:val="1"/>
          <w:color w:val="231F20"/>
        </w:rPr>
        <w:t xml:space="preserve"> </w:t>
      </w:r>
      <w:r w:rsidRPr="658D638C" w:rsidR="66E4524D">
        <w:rPr>
          <w:b w:val="1"/>
          <w:bCs w:val="1"/>
          <w:color w:val="231F20"/>
        </w:rPr>
        <w:t>the most compact</w:t>
      </w:r>
      <w:r w:rsidRPr="658D638C" w:rsidR="66E4524D">
        <w:rPr>
          <w:b w:val="1"/>
          <w:bCs w:val="1"/>
          <w:color w:val="231F20"/>
        </w:rPr>
        <w:t xml:space="preserve"> wireless and multiplexed </w:t>
      </w:r>
      <w:r w:rsidRPr="658D638C" w:rsidR="66E4524D">
        <w:rPr>
          <w:b w:val="1"/>
          <w:bCs w:val="1"/>
          <w:color w:val="231F20"/>
        </w:rPr>
        <w:t>potentiostat</w:t>
      </w:r>
      <w:del w:author="Christopher Larson" w:date="2024-08-27T23:08:50.873Z" w:id="611122193">
        <w:r w:rsidRPr="658D638C" w:rsidDel="66E4524D">
          <w:rPr>
            <w:b w:val="1"/>
            <w:bCs w:val="1"/>
            <w:color w:val="231F20"/>
          </w:rPr>
          <w:delText>,</w:delText>
        </w:r>
      </w:del>
      <w:del w:author="Christopher Larson" w:date="2024-08-27T23:07:41.507Z" w:id="120445235">
        <w:r w:rsidRPr="658D638C" w:rsidDel="7167D6F6">
          <w:rPr>
            <w:b w:val="1"/>
            <w:bCs w:val="1"/>
            <w:color w:val="231F20"/>
          </w:rPr>
          <w:delText xml:space="preserve"> named</w:delText>
        </w:r>
        <w:r w:rsidRPr="658D638C" w:rsidDel="7167D6F6">
          <w:rPr>
            <w:b w:val="1"/>
            <w:bCs w:val="1"/>
            <w:color w:val="231F20"/>
          </w:rPr>
          <w:delText xml:space="preserve"> the </w:delText>
        </w:r>
        <w:r w:rsidRPr="658D638C" w:rsidDel="7167D6F6">
          <w:rPr>
            <w:b w:val="1"/>
            <w:bCs w:val="1"/>
            <w:color w:val="231F20"/>
          </w:rPr>
          <w:delText>YAMstat</w:delText>
        </w:r>
      </w:del>
      <w:r w:rsidRPr="658D638C" w:rsidR="435A24F9">
        <w:rPr>
          <w:b w:val="1"/>
          <w:bCs w:val="1"/>
          <w:color w:val="231F20"/>
        </w:rPr>
        <w:t xml:space="preserve"> (Fig. 1)</w:t>
      </w:r>
      <w:del w:author="Christopher Larson" w:date="2024-08-27T23:12:35.781Z" w:id="438931770">
        <w:r w:rsidRPr="658D638C" w:rsidDel="7167D6F6">
          <w:rPr>
            <w:b w:val="1"/>
            <w:bCs w:val="1"/>
            <w:color w:val="231F20"/>
          </w:rPr>
          <w:delText>,</w:delText>
        </w:r>
      </w:del>
      <w:r w:rsidRPr="658D638C" w:rsidR="66E4524D">
        <w:rPr>
          <w:b w:val="1"/>
          <w:bCs w:val="1"/>
          <w:color w:val="231F20"/>
        </w:rPr>
        <w:t xml:space="preserve"> </w:t>
      </w:r>
      <w:ins w:author="Christopher Larson" w:date="2024-08-27T23:10:07.28Z" w:id="96574786">
        <w:r w:rsidRPr="658D638C" w:rsidR="0CCC4288">
          <w:rPr>
            <w:b w:val="1"/>
            <w:bCs w:val="1"/>
            <w:color w:val="231F20"/>
          </w:rPr>
          <w:t xml:space="preserve">and its </w:t>
        </w:r>
      </w:ins>
      <w:r w:rsidRPr="658D638C" w:rsidR="66E4524D">
        <w:rPr>
          <w:b w:val="1"/>
          <w:bCs w:val="1"/>
          <w:color w:val="231F20"/>
        </w:rPr>
        <w:t>integrat</w:t>
      </w:r>
      <w:ins w:author="Christopher Larson" w:date="2024-08-27T23:10:15.543Z" w:id="578538178">
        <w:r w:rsidRPr="658D638C" w:rsidR="71B239C8">
          <w:rPr>
            <w:b w:val="1"/>
            <w:bCs w:val="1"/>
            <w:color w:val="231F20"/>
          </w:rPr>
          <w:t>ion</w:t>
        </w:r>
      </w:ins>
      <w:del w:author="Christopher Larson" w:date="2024-08-27T23:10:14.763Z" w:id="1970540349">
        <w:r w:rsidRPr="658D638C" w:rsidDel="66E4524D">
          <w:rPr>
            <w:b w:val="1"/>
            <w:bCs w:val="1"/>
            <w:color w:val="231F20"/>
          </w:rPr>
          <w:delText>ed</w:delText>
        </w:r>
      </w:del>
      <w:r w:rsidRPr="658D638C" w:rsidR="66E4524D">
        <w:rPr>
          <w:b w:val="1"/>
          <w:bCs w:val="1"/>
          <w:color w:val="231F20"/>
        </w:rPr>
        <w:t xml:space="preserve"> with </w:t>
      </w:r>
      <w:r w:rsidRPr="658D638C" w:rsidR="2B59883B">
        <w:rPr>
          <w:b w:val="1"/>
          <w:bCs w:val="1"/>
          <w:color w:val="231F20"/>
        </w:rPr>
        <w:t xml:space="preserve">a </w:t>
      </w:r>
      <w:ins w:author="Christopher Larson" w:date="2024-08-27T23:22:08.156Z" w:id="1745012668">
        <w:r w:rsidRPr="658D638C" w:rsidR="1947BE59">
          <w:rPr>
            <w:b w:val="1"/>
            <w:bCs w:val="1"/>
            <w:color w:val="231F20"/>
          </w:rPr>
          <w:t>multi</w:t>
        </w:r>
        <w:r w:rsidRPr="658D638C" w:rsidR="1947BE59">
          <w:rPr>
            <w:b w:val="1"/>
            <w:bCs w:val="1"/>
            <w:color w:val="231F20"/>
          </w:rPr>
          <w:t xml:space="preserve">electrode </w:t>
        </w:r>
      </w:ins>
      <w:r w:rsidRPr="658D638C" w:rsidR="66E4524D">
        <w:rPr>
          <w:b w:val="1"/>
          <w:bCs w:val="1"/>
          <w:color w:val="231F20"/>
        </w:rPr>
        <w:t>microneedle</w:t>
      </w:r>
      <w:r w:rsidRPr="658D638C" w:rsidR="2CA11A03">
        <w:rPr>
          <w:b w:val="1"/>
          <w:bCs w:val="1"/>
          <w:color w:val="231F20"/>
        </w:rPr>
        <w:t xml:space="preserve"> array (MNA)</w:t>
      </w:r>
      <w:r w:rsidRPr="658D638C" w:rsidR="78E15794">
        <w:rPr>
          <w:b w:val="1"/>
          <w:bCs w:val="1"/>
          <w:color w:val="231F20"/>
        </w:rPr>
        <w:t xml:space="preserve"> (Fig. 2)</w:t>
      </w:r>
      <w:r w:rsidRPr="658D638C" w:rsidR="66E4524D">
        <w:rPr>
          <w:b w:val="1"/>
          <w:bCs w:val="1"/>
          <w:color w:val="231F20"/>
        </w:rPr>
        <w:t xml:space="preserve"> for continuous, real</w:t>
      </w:r>
      <w:r w:rsidRPr="658D638C" w:rsidR="66E4524D">
        <w:rPr>
          <w:b w:val="1"/>
          <w:bCs w:val="1"/>
          <w:color w:val="231F20"/>
        </w:rPr>
        <w:t>-</w:t>
      </w:r>
      <w:r w:rsidRPr="658D638C" w:rsidR="66E4524D">
        <w:rPr>
          <w:b w:val="1"/>
          <w:bCs w:val="1"/>
          <w:color w:val="231F20"/>
        </w:rPr>
        <w:t xml:space="preserve">time, </w:t>
      </w:r>
      <w:ins w:author="Christopher Larson" w:date="2024-08-27T23:09:45.93Z" w:id="2048359236">
        <w:r w:rsidRPr="658D638C" w:rsidR="218690C1">
          <w:rPr>
            <w:b w:val="1"/>
            <w:bCs w:val="1"/>
            <w:color w:val="231F20"/>
          </w:rPr>
          <w:t>wearable</w:t>
        </w:r>
      </w:ins>
      <w:ins w:author="Christopher Larson" w:date="2024-08-27T23:22:36.545Z" w:id="1043589211">
        <w:r w:rsidRPr="658D638C" w:rsidR="390ACB06">
          <w:rPr>
            <w:b w:val="1"/>
            <w:bCs w:val="1"/>
            <w:color w:val="231F20"/>
          </w:rPr>
          <w:t>,</w:t>
        </w:r>
      </w:ins>
      <w:ins w:author="Christopher Larson" w:date="2024-08-27T23:09:45.93Z" w:id="1660042591">
        <w:r w:rsidRPr="658D638C" w:rsidR="218690C1">
          <w:rPr>
            <w:b w:val="1"/>
            <w:bCs w:val="1"/>
            <w:color w:val="231F20"/>
          </w:rPr>
          <w:t xml:space="preserve"> intracutaneous </w:t>
        </w:r>
      </w:ins>
      <w:r w:rsidRPr="658D638C" w:rsidR="66E4524D">
        <w:rPr>
          <w:b w:val="1"/>
          <w:bCs w:val="1"/>
          <w:color w:val="231F20"/>
        </w:rPr>
        <w:t>electrochemical sensing</w:t>
      </w:r>
      <w:del w:author="Christopher Larson" w:date="2024-08-27T23:09:48.895Z" w:id="668076524">
        <w:r w:rsidRPr="658D638C" w:rsidDel="66E4524D">
          <w:rPr>
            <w:b w:val="1"/>
            <w:bCs w:val="1"/>
            <w:color w:val="231F20"/>
          </w:rPr>
          <w:delText xml:space="preserve"> intracutaneous</w:delText>
        </w:r>
        <w:r w:rsidRPr="658D638C" w:rsidDel="572C7216">
          <w:rPr>
            <w:b w:val="1"/>
            <w:bCs w:val="1"/>
            <w:color w:val="231F20"/>
          </w:rPr>
          <w:delText>ly</w:delText>
        </w:r>
      </w:del>
      <w:r w:rsidRPr="658D638C" w:rsidR="66E4524D">
        <w:rPr>
          <w:b w:val="1"/>
          <w:bCs w:val="1"/>
          <w:color w:val="231F20"/>
        </w:rPr>
        <w:t xml:space="preserve">. </w:t>
      </w:r>
      <w:commentRangeStart w:id="1204216718"/>
      <w:r w:rsidRPr="658D638C" w:rsidR="66E4524D">
        <w:rPr>
          <w:b w:val="1"/>
          <w:bCs w:val="1"/>
          <w:color w:val="231F20"/>
        </w:rPr>
        <w:t xml:space="preserve">The </w:t>
      </w:r>
      <w:r w:rsidRPr="658D638C" w:rsidR="398729B7">
        <w:rPr>
          <w:b w:val="1"/>
          <w:bCs w:val="1"/>
          <w:color w:val="231F20"/>
        </w:rPr>
        <w:t xml:space="preserve">solid </w:t>
      </w:r>
      <w:ins w:author="Christopher Larson" w:date="2024-08-27T23:01:41.309Z" w:id="1489223262">
        <w:r w:rsidRPr="658D638C" w:rsidR="1C44F68F">
          <w:rPr>
            <w:b w:val="1"/>
            <w:bCs w:val="1"/>
            <w:color w:val="231F20"/>
          </w:rPr>
          <w:t xml:space="preserve">polymer </w:t>
        </w:r>
      </w:ins>
      <w:r w:rsidRPr="658D638C" w:rsidR="28A47A8D">
        <w:rPr>
          <w:b w:val="1"/>
          <w:bCs w:val="1"/>
          <w:color w:val="231F20"/>
        </w:rPr>
        <w:t>MNAs</w:t>
      </w:r>
      <w:r w:rsidRPr="658D638C" w:rsidR="66E4524D">
        <w:rPr>
          <w:b w:val="1"/>
          <w:bCs w:val="1"/>
          <w:color w:val="231F20"/>
        </w:rPr>
        <w:t xml:space="preserve"> are</w:t>
      </w:r>
      <w:del w:author="Christopher Larson" w:date="2024-08-27T23:01:15.378Z" w:id="289726425">
        <w:r w:rsidRPr="658D638C" w:rsidDel="66E4524D">
          <w:rPr>
            <w:b w:val="1"/>
            <w:bCs w:val="1"/>
            <w:color w:val="231F20"/>
          </w:rPr>
          <w:delText>, to the best of our knowledge, the first to be</w:delText>
        </w:r>
      </w:del>
      <w:r w:rsidRPr="658D638C" w:rsidR="66E4524D">
        <w:rPr>
          <w:b w:val="1"/>
          <w:bCs w:val="1"/>
          <w:color w:val="231F20"/>
        </w:rPr>
        <w:t xml:space="preserve"> </w:t>
      </w:r>
      <w:r w:rsidRPr="658D638C" w:rsidR="66E4524D">
        <w:rPr>
          <w:b w:val="1"/>
          <w:bCs w:val="1"/>
          <w:color w:val="231F20"/>
        </w:rPr>
        <w:t xml:space="preserve">fabricated by </w:t>
      </w:r>
      <w:ins w:author="Christopher Larson" w:date="2024-08-27T23:01:32.67Z" w:id="186055445">
        <w:r w:rsidRPr="658D638C" w:rsidR="20E0D2E6">
          <w:rPr>
            <w:b w:val="1"/>
            <w:bCs w:val="1"/>
            <w:color w:val="231F20"/>
          </w:rPr>
          <w:t xml:space="preserve">a novel multi-step </w:t>
        </w:r>
      </w:ins>
      <w:r w:rsidRPr="658D638C" w:rsidR="66E4524D">
        <w:rPr>
          <w:b w:val="1"/>
          <w:bCs w:val="1"/>
          <w:color w:val="231F20"/>
        </w:rPr>
        <w:t>laser</w:t>
      </w:r>
      <w:r w:rsidRPr="658D638C" w:rsidR="0754303A">
        <w:rPr>
          <w:b w:val="1"/>
          <w:bCs w:val="1"/>
          <w:color w:val="231F20"/>
        </w:rPr>
        <w:t>-</w:t>
      </w:r>
      <w:r w:rsidRPr="658D638C" w:rsidR="66E4524D">
        <w:rPr>
          <w:b w:val="1"/>
          <w:bCs w:val="1"/>
          <w:color w:val="231F20"/>
        </w:rPr>
        <w:t xml:space="preserve">micromachining </w:t>
      </w:r>
      <w:del w:author="Christopher Larson" w:date="2024-08-27T23:02:06.463Z" w:id="298331430">
        <w:r w:rsidRPr="658D638C" w:rsidDel="66E4524D">
          <w:rPr>
            <w:b w:val="1"/>
            <w:bCs w:val="1"/>
            <w:color w:val="231F20"/>
          </w:rPr>
          <w:delText>a sheet of PEEK</w:delText>
        </w:r>
        <w:r w:rsidRPr="658D638C" w:rsidDel="66E4524D">
          <w:rPr>
            <w:b w:val="1"/>
            <w:bCs w:val="1"/>
            <w:color w:val="231F20"/>
          </w:rPr>
          <w:delText xml:space="preserve"> which are then </w:delText>
        </w:r>
        <w:r w:rsidRPr="658D638C" w:rsidDel="1BE395FB">
          <w:rPr>
            <w:b w:val="1"/>
            <w:bCs w:val="1"/>
            <w:color w:val="231F20"/>
          </w:rPr>
          <w:delText xml:space="preserve">angled </w:delText>
        </w:r>
        <w:r w:rsidRPr="658D638C" w:rsidDel="66E4524D">
          <w:rPr>
            <w:b w:val="1"/>
            <w:bCs w:val="1"/>
            <w:color w:val="231F20"/>
          </w:rPr>
          <w:delText>out</w:delText>
        </w:r>
        <w:r w:rsidRPr="658D638C" w:rsidDel="176E4130">
          <w:rPr>
            <w:b w:val="1"/>
            <w:bCs w:val="1"/>
            <w:color w:val="231F20"/>
          </w:rPr>
          <w:delText>-</w:delText>
        </w:r>
        <w:r w:rsidRPr="658D638C" w:rsidDel="66E4524D">
          <w:rPr>
            <w:b w:val="1"/>
            <w:bCs w:val="1"/>
            <w:color w:val="231F20"/>
          </w:rPr>
          <w:delText>of</w:delText>
        </w:r>
        <w:r w:rsidRPr="658D638C" w:rsidDel="57E8B9B6">
          <w:rPr>
            <w:b w:val="1"/>
            <w:bCs w:val="1"/>
            <w:color w:val="231F20"/>
          </w:rPr>
          <w:delText>-</w:delText>
        </w:r>
        <w:r w:rsidRPr="658D638C" w:rsidDel="66E4524D">
          <w:rPr>
            <w:b w:val="1"/>
            <w:bCs w:val="1"/>
            <w:color w:val="231F20"/>
          </w:rPr>
          <w:delText>plane</w:delText>
        </w:r>
        <w:r w:rsidRPr="658D638C" w:rsidDel="407FF964">
          <w:rPr>
            <w:b w:val="1"/>
            <w:bCs w:val="1"/>
            <w:color w:val="231F20"/>
          </w:rPr>
          <w:delText xml:space="preserve"> and sharpened</w:delText>
        </w:r>
      </w:del>
      <w:ins w:author="Christopher Larson" w:date="2024-08-27T23:02:07.275Z" w:id="102318365">
        <w:r w:rsidRPr="658D638C" w:rsidR="206B7F43">
          <w:rPr>
            <w:b w:val="1"/>
            <w:bCs w:val="1"/>
            <w:color w:val="231F20"/>
          </w:rPr>
          <w:t>process</w:t>
        </w:r>
      </w:ins>
      <w:r w:rsidRPr="658D638C" w:rsidR="66E4524D">
        <w:rPr>
          <w:b w:val="1"/>
          <w:bCs w:val="1"/>
          <w:color w:val="231F20"/>
        </w:rPr>
        <w:t>.</w:t>
      </w:r>
      <w:commentRangeEnd w:id="1204216718"/>
      <w:r>
        <w:rPr>
          <w:rStyle w:val="CommentReference"/>
        </w:rPr>
        <w:commentReference w:id="1204216718"/>
      </w:r>
      <w:r w:rsidRPr="658D638C" w:rsidR="66E4524D">
        <w:rPr>
          <w:b w:val="1"/>
          <w:bCs w:val="1"/>
          <w:color w:val="231F20"/>
        </w:rPr>
        <w:t xml:space="preserve"> </w:t>
      </w:r>
      <w:r w:rsidRPr="658D638C" w:rsidR="3DB5E10C">
        <w:rPr>
          <w:b w:val="1"/>
          <w:bCs w:val="1"/>
          <w:color w:val="231F20"/>
        </w:rPr>
        <w:t>The</w:t>
      </w:r>
      <w:r w:rsidRPr="658D638C" w:rsidR="3DB5E10C">
        <w:rPr>
          <w:b w:val="1"/>
          <w:bCs w:val="1"/>
          <w:color w:val="231F20"/>
        </w:rPr>
        <w:t xml:space="preserve"> multiplexed </w:t>
      </w:r>
      <w:r w:rsidRPr="658D638C" w:rsidR="38F30514">
        <w:rPr>
          <w:b w:val="1"/>
          <w:bCs w:val="1"/>
          <w:color w:val="231F20"/>
        </w:rPr>
        <w:t>MNAs</w:t>
      </w:r>
      <w:r w:rsidRPr="658D638C" w:rsidR="66E4524D">
        <w:rPr>
          <w:b w:val="1"/>
          <w:bCs w:val="1"/>
          <w:color w:val="231F20"/>
        </w:rPr>
        <w:t xml:space="preserve"> </w:t>
      </w:r>
      <w:del w:author="Christopher Larson" w:date="2024-08-27T23:02:51.474Z" w:id="611658856">
        <w:r w:rsidRPr="658D638C" w:rsidDel="381D9E48">
          <w:rPr>
            <w:b w:val="1"/>
            <w:bCs w:val="1"/>
            <w:color w:val="231F20"/>
          </w:rPr>
          <w:delText>functionalized with</w:delText>
        </w:r>
        <w:r w:rsidRPr="658D638C" w:rsidDel="66E4524D">
          <w:rPr>
            <w:b w:val="1"/>
            <w:bCs w:val="1"/>
            <w:color w:val="231F20"/>
          </w:rPr>
          <w:delText xml:space="preserve"> </w:delText>
        </w:r>
        <w:r w:rsidRPr="658D638C" w:rsidDel="66E4524D">
          <w:rPr>
            <w:b w:val="1"/>
            <w:bCs w:val="1"/>
            <w:color w:val="231F20"/>
          </w:rPr>
          <w:delText>vancomycin and phe</w:delText>
        </w:r>
        <w:r w:rsidRPr="658D638C" w:rsidDel="66E4524D">
          <w:rPr>
            <w:b w:val="1"/>
            <w:bCs w:val="1"/>
            <w:color w:val="231F20"/>
          </w:rPr>
          <w:delText>nylalanine</w:delText>
        </w:r>
        <w:r w:rsidRPr="658D638C" w:rsidDel="4C638F1A">
          <w:rPr>
            <w:b w:val="1"/>
            <w:bCs w:val="1"/>
            <w:color w:val="231F20"/>
          </w:rPr>
          <w:delText xml:space="preserve"> aptamers selectively </w:delText>
        </w:r>
      </w:del>
      <w:r w:rsidRPr="658D638C" w:rsidR="4C638F1A">
        <w:rPr>
          <w:b w:val="1"/>
          <w:bCs w:val="1"/>
          <w:color w:val="231F20"/>
        </w:rPr>
        <w:t xml:space="preserve">responded </w:t>
      </w:r>
      <w:ins w:author="Christopher Larson" w:date="2024-08-27T23:02:55.93Z" w:id="964196051">
        <w:r w:rsidRPr="658D638C" w:rsidR="3CA95093">
          <w:rPr>
            <w:b w:val="1"/>
            <w:bCs w:val="1"/>
            <w:color w:val="231F20"/>
          </w:rPr>
          <w:t xml:space="preserve">selectively </w:t>
        </w:r>
      </w:ins>
      <w:r w:rsidRPr="658D638C" w:rsidR="4C638F1A">
        <w:rPr>
          <w:b w:val="1"/>
          <w:bCs w:val="1"/>
          <w:color w:val="231F20"/>
        </w:rPr>
        <w:t>to</w:t>
      </w:r>
      <w:ins w:author="Christopher Larson" w:date="2024-08-27T23:03:15.846Z" w:id="1308054440">
        <w:r w:rsidRPr="658D638C" w:rsidR="79F82D61">
          <w:rPr>
            <w:b w:val="1"/>
            <w:bCs w:val="1"/>
            <w:color w:val="231F20"/>
          </w:rPr>
          <w:t xml:space="preserve"> concentrations of</w:t>
        </w:r>
      </w:ins>
      <w:r w:rsidRPr="658D638C" w:rsidR="4C638F1A">
        <w:rPr>
          <w:b w:val="1"/>
          <w:bCs w:val="1"/>
          <w:color w:val="231F20"/>
        </w:rPr>
        <w:t xml:space="preserve"> </w:t>
      </w:r>
      <w:del w:author="Christopher Larson" w:date="2024-08-27T23:03:34.853Z" w:id="214205471">
        <w:r w:rsidRPr="658D638C" w:rsidDel="4C638F1A">
          <w:rPr>
            <w:b w:val="1"/>
            <w:bCs w:val="1"/>
            <w:color w:val="231F20"/>
          </w:rPr>
          <w:delText xml:space="preserve">changes in </w:delText>
        </w:r>
      </w:del>
      <w:r w:rsidRPr="658D638C" w:rsidR="4C638F1A">
        <w:rPr>
          <w:b w:val="1"/>
          <w:bCs w:val="1"/>
          <w:color w:val="231F20"/>
        </w:rPr>
        <w:t>their respective target</w:t>
      </w:r>
      <w:ins w:author="Christopher Larson" w:date="2024-08-27T23:03:52.819Z" w:id="194341115">
        <w:r w:rsidRPr="658D638C" w:rsidR="2E3A335F">
          <w:rPr>
            <w:b w:val="1"/>
            <w:bCs w:val="1"/>
            <w:color w:val="231F20"/>
          </w:rPr>
          <w:t>s</w:t>
        </w:r>
      </w:ins>
      <w:del w:author="Christopher Larson" w:date="2024-08-27T23:03:45.605Z" w:id="864715614">
        <w:r w:rsidRPr="658D638C" w:rsidDel="66E4524D">
          <w:rPr>
            <w:b w:val="1"/>
            <w:bCs w:val="1"/>
            <w:color w:val="231F20"/>
          </w:rPr>
          <w:delText xml:space="preserve"> </w:delText>
        </w:r>
        <w:r w:rsidRPr="658D638C" w:rsidDel="66E4524D">
          <w:rPr>
            <w:b w:val="1"/>
            <w:bCs w:val="1"/>
            <w:color w:val="231F20"/>
          </w:rPr>
          <w:delText>concentration</w:delText>
        </w:r>
        <w:r w:rsidRPr="658D638C" w:rsidDel="0C96784B">
          <w:rPr>
            <w:b w:val="1"/>
            <w:bCs w:val="1"/>
            <w:color w:val="231F20"/>
          </w:rPr>
          <w:delText>s</w:delText>
        </w:r>
      </w:del>
      <w:r w:rsidRPr="658D638C" w:rsidR="66E4524D">
        <w:rPr>
          <w:b w:val="1"/>
          <w:bCs w:val="1"/>
          <w:color w:val="231F20"/>
        </w:rPr>
        <w:t>,</w:t>
      </w:r>
      <w:ins w:author="Christopher Larson" w:date="2024-08-27T23:05:15.674Z" w:id="2085867818">
        <w:r w:rsidRPr="658D638C" w:rsidR="17199B47">
          <w:rPr>
            <w:b w:val="1"/>
            <w:bCs w:val="1"/>
            <w:color w:val="231F20"/>
          </w:rPr>
          <w:t xml:space="preserve"> and were also demonstrated </w:t>
        </w:r>
        <w:r w:rsidRPr="658D638C" w:rsidR="17199B47">
          <w:rPr>
            <w:b w:val="1"/>
            <w:bCs w:val="1"/>
            <w:i w:val="1"/>
            <w:iCs w:val="1"/>
            <w:color w:val="231F20"/>
            <w:rPrChange w:author="Christopher Larson" w:date="2024-08-27T23:13:27.077Z" w:id="45376385">
              <w:rPr>
                <w:b w:val="1"/>
                <w:bCs w:val="1"/>
                <w:color w:val="231F20"/>
              </w:rPr>
            </w:rPrChange>
          </w:rPr>
          <w:t>in vivo</w:t>
        </w:r>
        <w:r w:rsidRPr="658D638C" w:rsidR="17199B47">
          <w:rPr>
            <w:b w:val="1"/>
            <w:bCs w:val="1"/>
            <w:color w:val="231F20"/>
          </w:rPr>
          <w:t>,</w:t>
        </w:r>
      </w:ins>
      <w:r w:rsidRPr="658D638C" w:rsidR="66E4524D">
        <w:rPr>
          <w:b w:val="1"/>
          <w:bCs w:val="1"/>
          <w:color w:val="231F20"/>
        </w:rPr>
        <w:t xml:space="preserve"> </w:t>
      </w:r>
      <w:ins w:author="Christopher Larson" w:date="2024-08-27T23:15:04.225Z" w:id="703711812">
        <w:r w:rsidRPr="658D638C" w:rsidR="37155F89">
          <w:rPr>
            <w:b w:val="1"/>
            <w:bCs w:val="1"/>
            <w:color w:val="231F20"/>
          </w:rPr>
          <w:t>showing</w:t>
        </w:r>
      </w:ins>
      <w:del w:author="Christopher Larson" w:date="2024-08-27T23:15:00.706Z" w:id="1967894093">
        <w:r w:rsidRPr="658D638C" w:rsidDel="66E4524D">
          <w:rPr>
            <w:b w:val="1"/>
            <w:bCs w:val="1"/>
            <w:color w:val="231F20"/>
          </w:rPr>
          <w:delText>demonstratin</w:delText>
        </w:r>
        <w:r w:rsidRPr="658D638C" w:rsidDel="66E4524D">
          <w:rPr>
            <w:b w:val="1"/>
            <w:bCs w:val="1"/>
            <w:color w:val="231F20"/>
          </w:rPr>
          <w:delText>g</w:delText>
        </w:r>
      </w:del>
      <w:del w:author="Christopher Larson" w:date="2024-08-27T23:05:35.027Z" w:id="1779654617">
        <w:r w:rsidRPr="658D638C" w:rsidDel="66E4524D">
          <w:rPr>
            <w:b w:val="1"/>
            <w:bCs w:val="1"/>
            <w:color w:val="231F20"/>
          </w:rPr>
          <w:delText xml:space="preserve"> the</w:delText>
        </w:r>
      </w:del>
      <w:r w:rsidRPr="658D638C" w:rsidR="66E4524D">
        <w:rPr>
          <w:b w:val="1"/>
          <w:bCs w:val="1"/>
          <w:color w:val="231F20"/>
        </w:rPr>
        <w:t xml:space="preserve"> potential </w:t>
      </w:r>
      <w:r w:rsidRPr="658D638C" w:rsidR="63D4ED77">
        <w:rPr>
          <w:b w:val="1"/>
          <w:bCs w:val="1"/>
          <w:color w:val="231F20"/>
        </w:rPr>
        <w:t>for</w:t>
      </w:r>
      <w:r w:rsidRPr="658D638C" w:rsidR="66E4524D">
        <w:rPr>
          <w:b w:val="1"/>
          <w:bCs w:val="1"/>
          <w:color w:val="231F20"/>
        </w:rPr>
        <w:t xml:space="preserve"> </w:t>
      </w:r>
      <w:ins w:author="Christopher Larson" w:date="2024-08-27T23:04:17.307Z" w:id="901385699">
        <w:r w:rsidRPr="658D638C" w:rsidR="064E0357">
          <w:rPr>
            <w:b w:val="1"/>
            <w:bCs w:val="1"/>
            <w:color w:val="231F20"/>
          </w:rPr>
          <w:t xml:space="preserve">real-time </w:t>
        </w:r>
        <w:r w:rsidRPr="658D638C" w:rsidR="645403B2">
          <w:rPr>
            <w:b w:val="1"/>
            <w:bCs w:val="1"/>
            <w:color w:val="231F20"/>
          </w:rPr>
          <w:t xml:space="preserve">wearable </w:t>
        </w:r>
      </w:ins>
      <w:r w:rsidRPr="658D638C" w:rsidR="6715B801">
        <w:rPr>
          <w:b w:val="1"/>
          <w:bCs w:val="1"/>
          <w:color w:val="231F20"/>
        </w:rPr>
        <w:t>monitorin</w:t>
      </w:r>
      <w:r w:rsidRPr="658D638C" w:rsidR="6715B801">
        <w:rPr>
          <w:b w:val="1"/>
          <w:bCs w:val="1"/>
          <w:color w:val="231F20"/>
        </w:rPr>
        <w:t>g</w:t>
      </w:r>
      <w:r w:rsidRPr="658D638C" w:rsidR="66E4524D">
        <w:rPr>
          <w:b w:val="1"/>
          <w:bCs w:val="1"/>
          <w:color w:val="231F20"/>
        </w:rPr>
        <w:t xml:space="preserve"> </w:t>
      </w:r>
      <w:ins w:author="Christopher Larson" w:date="2024-08-27T23:04:29.466Z" w:id="396908835">
        <w:r w:rsidRPr="658D638C" w:rsidR="11D43D3B">
          <w:rPr>
            <w:b w:val="1"/>
            <w:bCs w:val="1"/>
            <w:color w:val="231F20"/>
          </w:rPr>
          <w:t xml:space="preserve">of </w:t>
        </w:r>
      </w:ins>
      <w:ins w:author="Christopher Larson" w:date="2024-08-27T23:05:50.769Z" w:id="1473054329">
        <w:r w:rsidRPr="658D638C" w:rsidR="36F087DF">
          <w:rPr>
            <w:b w:val="1"/>
            <w:bCs w:val="1"/>
            <w:color w:val="231F20"/>
          </w:rPr>
          <w:t xml:space="preserve">multiple </w:t>
        </w:r>
      </w:ins>
      <w:r w:rsidRPr="658D638C" w:rsidR="66E4524D">
        <w:rPr>
          <w:b w:val="1"/>
          <w:bCs w:val="1"/>
          <w:color w:val="231F20"/>
        </w:rPr>
        <w:t xml:space="preserve">endogenous and exogenous </w:t>
      </w:r>
      <w:del w:author="Christopher Larson" w:date="2024-08-27T23:04:08.358Z" w:id="742548632">
        <w:r w:rsidRPr="658D638C" w:rsidDel="66E4524D">
          <w:rPr>
            <w:b w:val="1"/>
            <w:bCs w:val="1"/>
            <w:color w:val="231F20"/>
          </w:rPr>
          <w:delText>targets</w:delText>
        </w:r>
      </w:del>
      <w:ins w:author="Christopher Larson" w:date="2024-08-27T23:04:09.549Z" w:id="1885968786">
        <w:r w:rsidRPr="658D638C" w:rsidR="23609B47">
          <w:rPr>
            <w:b w:val="1"/>
            <w:bCs w:val="1"/>
            <w:color w:val="231F20"/>
          </w:rPr>
          <w:t>molecules</w:t>
        </w:r>
      </w:ins>
      <w:r w:rsidRPr="658D638C" w:rsidR="66E4524D">
        <w:rPr>
          <w:b w:val="1"/>
          <w:bCs w:val="1"/>
          <w:color w:val="231F20"/>
        </w:rPr>
        <w:t xml:space="preserve"> with minimal invasiveness.</w:t>
      </w:r>
      <w:r w:rsidRPr="658D638C" w:rsidR="466DC5EC">
        <w:rPr>
          <w:b w:val="1"/>
          <w:bCs w:val="1"/>
          <w:color w:val="231F20"/>
        </w:rPr>
        <w:t xml:space="preserve"> </w:t>
      </w:r>
      <w:del w:author="Christopher Larson" w:date="2024-08-27T23:06:05.039Z" w:id="895509985">
        <w:r w:rsidRPr="658D638C" w:rsidDel="19A4FA46">
          <w:rPr>
            <w:b w:val="1"/>
            <w:bCs w:val="1"/>
            <w:i w:val="1"/>
            <w:iCs w:val="1"/>
            <w:color w:val="231F20"/>
          </w:rPr>
          <w:delText>In vivo</w:delText>
        </w:r>
        <w:r w:rsidRPr="658D638C" w:rsidDel="19A4FA46">
          <w:rPr>
            <w:b w:val="1"/>
            <w:bCs w:val="1"/>
            <w:color w:val="231F20"/>
          </w:rPr>
          <w:delText xml:space="preserve"> recordings have also been achieved using the MNAs.</w:delText>
        </w:r>
      </w:del>
    </w:p>
    <w:p w:rsidR="66E4524D" w:rsidP="658D638C" w:rsidRDefault="66E4524D" w14:paraId="31F111CA" w14:textId="67501BCF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20"/>
        <w:jc w:val="both"/>
        <w:rPr>
          <w:color w:val="231F20"/>
          <w:u w:val="single"/>
        </w:rPr>
      </w:pPr>
      <w:r w:rsidRPr="658D638C" w:rsidR="66E4524D">
        <w:rPr>
          <w:color w:val="231F20"/>
          <w:u w:val="single"/>
        </w:rPr>
        <w:t>Background / State of the Art</w:t>
      </w:r>
    </w:p>
    <w:p w:rsidR="3E2E27BE" w:rsidP="658D638C" w:rsidRDefault="3E2E27BE" w14:paraId="5BEC41CD" w14:textId="48ED078B">
      <w:pPr>
        <w:pStyle w:val="BodyText1"/>
        <w:widowControl w:val="0"/>
        <w:spacing w:after="120"/>
        <w:jc w:val="both"/>
        <w:rPr>
          <w:color w:val="231F20"/>
        </w:rPr>
      </w:pPr>
      <w:r w:rsidRPr="658D638C" w:rsidR="3E2E27BE">
        <w:rPr>
          <w:color w:val="231F20"/>
        </w:rPr>
        <w:t>EAB sensors can selectively</w:t>
      </w:r>
      <w:r w:rsidRPr="658D638C" w:rsidR="26C26393">
        <w:rPr>
          <w:color w:val="231F20"/>
        </w:rPr>
        <w:t xml:space="preserve"> and reversibly</w:t>
      </w:r>
      <w:r w:rsidRPr="658D638C" w:rsidR="3E2E27BE">
        <w:rPr>
          <w:color w:val="231F20"/>
        </w:rPr>
        <w:t xml:space="preserve"> </w:t>
      </w:r>
      <w:r w:rsidRPr="658D638C" w:rsidR="16F7A902">
        <w:rPr>
          <w:color w:val="231F20"/>
        </w:rPr>
        <w:t>bind to molecules</w:t>
      </w:r>
      <w:r w:rsidRPr="658D638C" w:rsidR="3BE2B80E">
        <w:rPr>
          <w:color w:val="231F20"/>
        </w:rPr>
        <w:t xml:space="preserve"> with</w:t>
      </w:r>
      <w:r w:rsidRPr="658D638C" w:rsidR="757BA8A1">
        <w:rPr>
          <w:color w:val="231F20"/>
        </w:rPr>
        <w:t xml:space="preserve"> seconds time resolution</w:t>
      </w:r>
      <w:r w:rsidRPr="658D638C" w:rsidR="4E6E792C">
        <w:rPr>
          <w:color w:val="231F20"/>
        </w:rPr>
        <w:t xml:space="preserve"> (</w:t>
      </w:r>
      <w:r w:rsidRPr="658D638C" w:rsidR="0C93DAC3">
        <w:rPr>
          <w:color w:val="231F20"/>
        </w:rPr>
        <w:t>Fig. 3)</w:t>
      </w:r>
      <w:r w:rsidRPr="658D638C" w:rsidR="757BA8A1">
        <w:rPr>
          <w:color w:val="231F20"/>
        </w:rPr>
        <w:t xml:space="preserve"> making them an appealing </w:t>
      </w:r>
      <w:r w:rsidRPr="658D638C" w:rsidR="757BA8A1">
        <w:rPr>
          <w:color w:val="231F20"/>
        </w:rPr>
        <w:t>option</w:t>
      </w:r>
      <w:r w:rsidRPr="658D638C" w:rsidR="757BA8A1">
        <w:rPr>
          <w:color w:val="231F20"/>
        </w:rPr>
        <w:t xml:space="preserve"> for monitoring biomarkers and exogenous </w:t>
      </w:r>
      <w:r w:rsidRPr="658D638C" w:rsidR="7328A65D">
        <w:rPr>
          <w:color w:val="231F20"/>
        </w:rPr>
        <w:t>targets [</w:t>
      </w:r>
      <w:r w:rsidRPr="658D638C" w:rsidR="7DFAE328">
        <w:rPr>
          <w:color w:val="231F20"/>
        </w:rPr>
        <w:t>1</w:t>
      </w:r>
      <w:r w:rsidRPr="658D638C" w:rsidR="7328A65D">
        <w:rPr>
          <w:color w:val="231F20"/>
        </w:rPr>
        <w:t xml:space="preserve">]. </w:t>
      </w:r>
      <w:ins w:author="Christopher Larson" w:date="2024-08-27T21:56:20.833Z" w:id="636974492">
        <w:r w:rsidRPr="658D638C" w:rsidR="0D493755">
          <w:rPr>
            <w:color w:val="231F20"/>
          </w:rPr>
          <w:t xml:space="preserve">To date, </w:t>
        </w:r>
        <w:r w:rsidRPr="658D638C" w:rsidR="0D493755">
          <w:rPr>
            <w:i w:val="1"/>
            <w:iCs w:val="1"/>
            <w:color w:val="231F20"/>
          </w:rPr>
          <w:t xml:space="preserve">in </w:t>
        </w:r>
        <w:r w:rsidRPr="658D638C" w:rsidR="0D493755">
          <w:rPr>
            <w:i w:val="1"/>
            <w:iCs w:val="1"/>
            <w:color w:val="231F20"/>
          </w:rPr>
          <w:t>vivo</w:t>
        </w:r>
      </w:ins>
      <w:ins w:author="Christopher Larson" w:date="2024-08-27T21:56:21.815Z" w:id="1109134883">
        <w:r w:rsidRPr="658D638C" w:rsidR="0D493755">
          <w:rPr>
            <w:i w:val="0"/>
            <w:iCs w:val="0"/>
            <w:color w:val="231F20"/>
          </w:rPr>
          <w:t xml:space="preserve"> </w:t>
        </w:r>
      </w:ins>
      <w:r w:rsidRPr="658D638C" w:rsidR="2B22447C">
        <w:rPr>
          <w:i w:val="0"/>
          <w:iCs w:val="0"/>
          <w:color w:val="231F20"/>
        </w:rPr>
        <w:t>EAB sens</w:t>
      </w:r>
      <w:ins w:author="Christopher Larson" w:date="2024-08-27T21:56:31.328Z" w:id="1332901721">
        <w:r w:rsidRPr="658D638C" w:rsidR="0DB15171">
          <w:rPr>
            <w:i w:val="0"/>
            <w:iCs w:val="0"/>
            <w:color w:val="231F20"/>
          </w:rPr>
          <w:t>ing</w:t>
        </w:r>
      </w:ins>
      <w:del w:author="Christopher Larson" w:date="2024-08-27T21:56:29.632Z" w:id="1512132670">
        <w:r w:rsidRPr="658D638C" w:rsidDel="2B22447C">
          <w:rPr>
            <w:i w:val="0"/>
            <w:iCs w:val="0"/>
            <w:color w:val="231F20"/>
          </w:rPr>
          <w:delText>ors</w:delText>
        </w:r>
      </w:del>
      <w:r w:rsidRPr="658D638C" w:rsidR="2B22447C">
        <w:rPr>
          <w:i w:val="0"/>
          <w:iCs w:val="0"/>
          <w:color w:val="231F20"/>
        </w:rPr>
        <w:t xml:space="preserve"> </w:t>
      </w:r>
      <w:del w:author="Christopher Larson" w:date="2024-08-27T21:56:43.787Z" w:id="1708494220">
        <w:r w:rsidRPr="658D638C" w:rsidDel="2B22447C">
          <w:rPr>
            <w:i w:val="0"/>
            <w:iCs w:val="0"/>
            <w:color w:val="231F20"/>
          </w:rPr>
          <w:delText>often take the shape</w:delText>
        </w:r>
      </w:del>
      <w:ins w:author="Christopher Larson" w:date="2024-08-27T21:56:59.978Z" w:id="1071079620">
        <w:r w:rsidRPr="658D638C" w:rsidR="2115B5AC">
          <w:rPr>
            <w:i w:val="0"/>
            <w:iCs w:val="0"/>
            <w:color w:val="231F20"/>
          </w:rPr>
          <w:t xml:space="preserve">commonly involves </w:t>
        </w:r>
      </w:ins>
      <w:ins w:author="Christopher Larson" w:date="2024-08-27T21:58:12.082Z" w:id="2132945010">
        <w:r w:rsidRPr="658D638C" w:rsidR="138954C0">
          <w:rPr>
            <w:i w:val="0"/>
            <w:iCs w:val="0"/>
            <w:color w:val="231F20"/>
          </w:rPr>
          <w:t xml:space="preserve">invasive </w:t>
        </w:r>
      </w:ins>
      <w:ins w:author="Christopher Larson" w:date="2024-08-27T21:56:59.978Z" w:id="1785867710">
        <w:r w:rsidRPr="658D638C" w:rsidR="2115B5AC">
          <w:rPr>
            <w:i w:val="0"/>
            <w:iCs w:val="0"/>
            <w:color w:val="231F20"/>
          </w:rPr>
          <w:t>sur</w:t>
        </w:r>
      </w:ins>
      <w:ins w:author="Christopher Larson" w:date="2024-08-27T21:57:02.814Z" w:id="407502271">
        <w:r w:rsidRPr="658D638C" w:rsidR="2115B5AC">
          <w:rPr>
            <w:i w:val="0"/>
            <w:iCs w:val="0"/>
            <w:color w:val="231F20"/>
          </w:rPr>
          <w:t>gical implantation</w:t>
        </w:r>
      </w:ins>
      <w:r w:rsidRPr="658D638C" w:rsidR="2B22447C">
        <w:rPr>
          <w:i w:val="0"/>
          <w:iCs w:val="0"/>
          <w:color w:val="231F20"/>
        </w:rPr>
        <w:t xml:space="preserve"> of wires </w:t>
      </w:r>
      <w:del w:author="Christopher Larson" w:date="2024-08-27T21:57:36.094Z" w:id="115750570">
        <w:r w:rsidRPr="658D638C" w:rsidDel="2B22447C">
          <w:rPr>
            <w:i w:val="0"/>
            <w:iCs w:val="0"/>
            <w:color w:val="231F20"/>
          </w:rPr>
          <w:delText xml:space="preserve">implanted directly </w:delText>
        </w:r>
      </w:del>
      <w:ins w:author="Christopher Larson" w:date="2024-08-27T21:57:36.448Z" w:id="434079595">
        <w:r w:rsidRPr="658D638C" w:rsidR="2A51052F">
          <w:rPr>
            <w:i w:val="0"/>
            <w:iCs w:val="0"/>
            <w:color w:val="231F20"/>
          </w:rPr>
          <w:t>into</w:t>
        </w:r>
      </w:ins>
      <w:del w:author="Christopher Larson" w:date="2024-08-27T21:57:40.929Z" w:id="2124252356">
        <w:r w:rsidRPr="658D638C" w:rsidDel="2B22447C">
          <w:rPr>
            <w:i w:val="0"/>
            <w:iCs w:val="0"/>
            <w:color w:val="231F20"/>
          </w:rPr>
          <w:delText>in</w:delText>
        </w:r>
      </w:del>
      <w:r w:rsidRPr="658D638C" w:rsidR="2B22447C">
        <w:rPr>
          <w:i w:val="0"/>
          <w:iCs w:val="0"/>
          <w:color w:val="231F20"/>
        </w:rPr>
        <w:t xml:space="preserve"> </w:t>
      </w:r>
      <w:r w:rsidRPr="658D638C" w:rsidR="2B22447C">
        <w:rPr>
          <w:color w:val="231F20"/>
        </w:rPr>
        <w:t>vein</w:t>
      </w:r>
      <w:r w:rsidRPr="658D638C" w:rsidR="2B22447C">
        <w:rPr>
          <w:color w:val="231F20"/>
        </w:rPr>
        <w:t xml:space="preserve"> or subcutaneous</w:t>
      </w:r>
      <w:ins w:author="Christopher Larson" w:date="2024-08-27T21:57:56.882Z" w:id="58308997">
        <w:r w:rsidRPr="658D638C" w:rsidR="35F01B8D">
          <w:rPr>
            <w:color w:val="231F20"/>
          </w:rPr>
          <w:t xml:space="preserve"> space</w:t>
        </w:r>
      </w:ins>
      <w:del w:author="Christopher Larson" w:date="2024-08-27T21:57:54.815Z" w:id="858789286">
        <w:r w:rsidRPr="658D638C" w:rsidDel="2B22447C">
          <w:rPr>
            <w:color w:val="231F20"/>
          </w:rPr>
          <w:delText>ly</w:delText>
        </w:r>
      </w:del>
      <w:r w:rsidRPr="658D638C" w:rsidR="2B22447C">
        <w:rPr>
          <w:color w:val="231F20"/>
        </w:rPr>
        <w:t xml:space="preserve"> </w:t>
      </w:r>
      <w:del w:author="Christopher Larson" w:date="2024-08-27T21:58:21.126Z" w:id="263218690">
        <w:r w:rsidRPr="658D638C" w:rsidDel="2B22447C">
          <w:rPr>
            <w:color w:val="231F20"/>
          </w:rPr>
          <w:delText>making them highly invasive</w:delText>
        </w:r>
      </w:del>
      <w:r w:rsidRPr="658D638C" w:rsidR="2B22447C">
        <w:rPr>
          <w:color w:val="231F20"/>
        </w:rPr>
        <w:t xml:space="preserve">. </w:t>
      </w:r>
      <w:r w:rsidRPr="658D638C" w:rsidR="75DF05C3">
        <w:rPr>
          <w:color w:val="231F20"/>
        </w:rPr>
        <w:t>Solid m</w:t>
      </w:r>
      <w:r w:rsidRPr="658D638C" w:rsidR="6E204CB1">
        <w:rPr>
          <w:color w:val="231F20"/>
        </w:rPr>
        <w:t>icroneedles offer a minimally invasive alternative</w:t>
      </w:r>
      <w:ins w:author="Christopher Larson" w:date="2024-08-27T21:59:23.965Z" w:id="635751924">
        <w:r w:rsidRPr="658D638C" w:rsidR="768C85C7">
          <w:rPr>
            <w:color w:val="231F20"/>
          </w:rPr>
          <w:t>,</w:t>
        </w:r>
      </w:ins>
      <w:del w:author="Christopher Larson" w:date="2024-08-27T21:59:33.345Z" w:id="1172001070">
        <w:r w:rsidRPr="658D638C" w:rsidDel="2FF62EFD">
          <w:rPr>
            <w:color w:val="231F20"/>
          </w:rPr>
          <w:delText xml:space="preserve"> and </w:delText>
        </w:r>
        <w:r w:rsidRPr="658D638C" w:rsidDel="5A5CFAB8">
          <w:rPr>
            <w:color w:val="231F20"/>
          </w:rPr>
          <w:delText>avoid</w:delText>
        </w:r>
        <w:r w:rsidRPr="658D638C" w:rsidDel="2FF62EFD">
          <w:rPr>
            <w:color w:val="231F20"/>
          </w:rPr>
          <w:delText xml:space="preserve"> th</w:delText>
        </w:r>
        <w:r w:rsidRPr="658D638C" w:rsidDel="5A58A845">
          <w:rPr>
            <w:color w:val="231F20"/>
          </w:rPr>
          <w:delText xml:space="preserve">e several minutes </w:delText>
        </w:r>
        <w:r w:rsidRPr="658D638C" w:rsidDel="66906010">
          <w:rPr>
            <w:color w:val="231F20"/>
          </w:rPr>
          <w:delText xml:space="preserve">for </w:delText>
        </w:r>
        <w:r w:rsidRPr="658D638C" w:rsidDel="49C1D629">
          <w:rPr>
            <w:color w:val="231F20"/>
          </w:rPr>
          <w:delText xml:space="preserve">ISF </w:delText>
        </w:r>
        <w:r w:rsidRPr="658D638C" w:rsidDel="55841C56">
          <w:rPr>
            <w:color w:val="231F20"/>
          </w:rPr>
          <w:delText>to diffuse when using</w:delText>
        </w:r>
        <w:r w:rsidRPr="658D638C" w:rsidDel="1CD0A4B1">
          <w:rPr>
            <w:color w:val="231F20"/>
          </w:rPr>
          <w:delText xml:space="preserve"> hollow microneedles </w:delText>
        </w:r>
        <w:r w:rsidRPr="658D638C" w:rsidDel="0723C8A7">
          <w:rPr>
            <w:color w:val="231F20"/>
          </w:rPr>
          <w:delText xml:space="preserve">by </w:delText>
        </w:r>
      </w:del>
      <w:ins w:author="Christopher Larson" w:date="2024-08-27T22:00:07.668Z" w:id="257869806">
        <w:r w:rsidRPr="658D638C" w:rsidR="15DF7107">
          <w:rPr>
            <w:color w:val="231F20"/>
          </w:rPr>
          <w:t xml:space="preserve">placing sensing electrodes </w:t>
        </w:r>
      </w:ins>
      <w:r w:rsidRPr="658D638C" w:rsidR="0723C8A7">
        <w:rPr>
          <w:color w:val="231F20"/>
        </w:rPr>
        <w:t xml:space="preserve">directly </w:t>
      </w:r>
      <w:del w:author="Christopher Larson" w:date="2024-08-27T22:00:12.907Z" w:id="1974612040">
        <w:r w:rsidRPr="658D638C" w:rsidDel="0723C8A7">
          <w:rPr>
            <w:color w:val="231F20"/>
          </w:rPr>
          <w:delText xml:space="preserve">sensing </w:delText>
        </w:r>
      </w:del>
      <w:r w:rsidRPr="658D638C" w:rsidR="0723C8A7">
        <w:rPr>
          <w:color w:val="231F20"/>
        </w:rPr>
        <w:t>in</w:t>
      </w:r>
      <w:ins w:author="Christopher Larson" w:date="2024-08-27T22:00:34.953Z" w:id="1571087171">
        <w:r w:rsidRPr="658D638C" w:rsidR="6D33D7A8">
          <w:rPr>
            <w:color w:val="231F20"/>
          </w:rPr>
          <w:t xml:space="preserve"> interstitial fluid of</w:t>
        </w:r>
      </w:ins>
      <w:r w:rsidRPr="658D638C" w:rsidR="0723C8A7">
        <w:rPr>
          <w:color w:val="231F20"/>
        </w:rPr>
        <w:t xml:space="preserve"> the skin</w:t>
      </w:r>
      <w:r w:rsidRPr="658D638C" w:rsidR="0723C8A7">
        <w:rPr>
          <w:color w:val="231F20"/>
        </w:rPr>
        <w:t>.</w:t>
      </w:r>
      <w:r w:rsidRPr="658D638C" w:rsidR="5B4FCBF3">
        <w:rPr>
          <w:color w:val="231F20"/>
        </w:rPr>
        <w:t xml:space="preserve"> </w:t>
      </w:r>
      <w:del w:author="Christopher Larson" w:date="2024-08-27T22:10:38.659Z" w:id="1027237149">
        <w:r w:rsidRPr="658D638C" w:rsidDel="723C914B">
          <w:rPr>
            <w:color w:val="231F20"/>
          </w:rPr>
          <w:delText>Typically,</w:delText>
        </w:r>
        <w:r w:rsidRPr="658D638C" w:rsidDel="5B4FCBF3">
          <w:rPr>
            <w:color w:val="231F20"/>
          </w:rPr>
          <w:delText xml:space="preserve"> </w:delText>
        </w:r>
        <w:r w:rsidRPr="658D638C" w:rsidDel="676B423B">
          <w:rPr>
            <w:color w:val="231F20"/>
          </w:rPr>
          <w:delText>b</w:delText>
        </w:r>
      </w:del>
      <w:ins w:author="Christopher Larson" w:date="2024-08-27T22:11:07.634Z" w:id="2596031">
        <w:r w:rsidRPr="658D638C" w:rsidR="3CD35644">
          <w:rPr>
            <w:color w:val="231F20"/>
          </w:rPr>
          <w:t>B</w:t>
        </w:r>
      </w:ins>
      <w:r w:rsidRPr="658D638C" w:rsidR="676B423B">
        <w:rPr>
          <w:color w:val="231F20"/>
        </w:rPr>
        <w:t>enchtop</w:t>
      </w:r>
      <w:r w:rsidRPr="658D638C" w:rsidR="5B4FCBF3">
        <w:rPr>
          <w:color w:val="231F20"/>
        </w:rPr>
        <w:t xml:space="preserve"> </w:t>
      </w:r>
      <w:r w:rsidRPr="658D638C" w:rsidR="5B4FCBF3">
        <w:rPr>
          <w:color w:val="231F20"/>
        </w:rPr>
        <w:t>potentiostats</w:t>
      </w:r>
      <w:r w:rsidRPr="658D638C" w:rsidR="5B4FCBF3">
        <w:rPr>
          <w:color w:val="231F20"/>
        </w:rPr>
        <w:t xml:space="preserve"> </w:t>
      </w:r>
      <w:del w:author="Christopher Larson" w:date="2024-08-27T22:11:13.843Z" w:id="405822892">
        <w:r w:rsidRPr="658D638C" w:rsidDel="5B4FCBF3">
          <w:rPr>
            <w:color w:val="231F20"/>
          </w:rPr>
          <w:delText>are necessary</w:delText>
        </w:r>
      </w:del>
      <w:ins w:author="Christopher Larson" w:date="2024-08-27T22:11:17.747Z" w:id="1108785360">
        <w:r w:rsidRPr="658D638C" w:rsidR="02C4AA38">
          <w:rPr>
            <w:color w:val="231F20"/>
          </w:rPr>
          <w:t>typically used</w:t>
        </w:r>
      </w:ins>
      <w:r w:rsidRPr="658D638C" w:rsidR="5B4FCBF3">
        <w:rPr>
          <w:color w:val="231F20"/>
        </w:rPr>
        <w:t xml:space="preserve"> to interrogate electrochemical sensors</w:t>
      </w:r>
      <w:ins w:author="Christopher Larson" w:date="2024-08-27T22:11:46.21Z" w:id="1992647743">
        <w:r w:rsidRPr="658D638C" w:rsidR="60E06941">
          <w:rPr>
            <w:color w:val="231F20"/>
          </w:rPr>
          <w:t xml:space="preserve"> limit</w:t>
        </w:r>
      </w:ins>
      <w:ins w:author="Christopher Larson" w:date="2024-08-27T22:14:39.664Z" w:id="1806713555">
        <w:r w:rsidRPr="658D638C" w:rsidR="05BFEAC9">
          <w:rPr>
            <w:color w:val="231F20"/>
          </w:rPr>
          <w:t xml:space="preserve"> potential</w:t>
        </w:r>
      </w:ins>
      <w:ins w:author="Christopher Larson" w:date="2024-08-27T22:12:02.713Z" w:id="1257999691">
        <w:r w:rsidRPr="658D638C" w:rsidR="60E06941">
          <w:rPr>
            <w:color w:val="231F20"/>
          </w:rPr>
          <w:t xml:space="preserve"> applications</w:t>
        </w:r>
      </w:ins>
      <w:r w:rsidRPr="658D638C" w:rsidR="5B4FCBF3">
        <w:rPr>
          <w:color w:val="231F20"/>
        </w:rPr>
        <w:t>, but</w:t>
      </w:r>
      <w:r w:rsidRPr="658D638C" w:rsidR="73BC874B">
        <w:rPr>
          <w:color w:val="231F20"/>
        </w:rPr>
        <w:t xml:space="preserve"> the development of </w:t>
      </w:r>
      <w:r w:rsidRPr="658D638C" w:rsidR="73BC874B">
        <w:rPr>
          <w:color w:val="231F20"/>
        </w:rPr>
        <w:t>potentiostat</w:t>
      </w:r>
      <w:r w:rsidRPr="658D638C" w:rsidR="73BC874B">
        <w:rPr>
          <w:color w:val="231F20"/>
        </w:rPr>
        <w:t xml:space="preserve"> systems</w:t>
      </w:r>
      <w:r w:rsidRPr="658D638C" w:rsidR="07537D84">
        <w:rPr>
          <w:color w:val="231F20"/>
        </w:rPr>
        <w:t xml:space="preserve"> on a chip (SoC)</w:t>
      </w:r>
      <w:del w:author="Christopher Larson" w:date="2024-08-27T22:15:24.117Z" w:id="940994390">
        <w:r w:rsidRPr="658D638C" w:rsidDel="73BC874B">
          <w:rPr>
            <w:color w:val="231F20"/>
          </w:rPr>
          <w:delText>,</w:delText>
        </w:r>
      </w:del>
      <w:r w:rsidRPr="658D638C" w:rsidR="73BC874B">
        <w:rPr>
          <w:color w:val="231F20"/>
        </w:rPr>
        <w:t xml:space="preserve"> </w:t>
      </w:r>
      <w:r w:rsidRPr="658D638C" w:rsidR="6951CA62">
        <w:rPr>
          <w:color w:val="231F20"/>
        </w:rPr>
        <w:t>allows</w:t>
      </w:r>
      <w:del w:author="Christopher Larson" w:date="2024-08-27T22:15:51.578Z" w:id="901245761">
        <w:r w:rsidRPr="658D638C" w:rsidDel="6951CA62">
          <w:rPr>
            <w:color w:val="231F20"/>
          </w:rPr>
          <w:delText xml:space="preserve"> </w:delText>
        </w:r>
        <w:r w:rsidRPr="658D638C" w:rsidDel="6951CA62">
          <w:rPr>
            <w:color w:val="231F20"/>
          </w:rPr>
          <w:delText>potentiostats</w:delText>
        </w:r>
        <w:r w:rsidRPr="658D638C" w:rsidDel="6951CA62">
          <w:rPr>
            <w:color w:val="231F20"/>
          </w:rPr>
          <w:delText xml:space="preserve"> to</w:delText>
        </w:r>
      </w:del>
      <w:r w:rsidRPr="658D638C" w:rsidR="6951CA62">
        <w:rPr>
          <w:color w:val="231F20"/>
        </w:rPr>
        <w:t xml:space="preserve"> drastic</w:t>
      </w:r>
      <w:del w:author="Christopher Larson" w:date="2024-08-27T22:17:01.46Z" w:id="714997497">
        <w:r w:rsidRPr="658D638C" w:rsidDel="6951CA62">
          <w:rPr>
            <w:color w:val="231F20"/>
          </w:rPr>
          <w:delText>ally</w:delText>
        </w:r>
      </w:del>
      <w:r w:rsidRPr="658D638C" w:rsidR="6951CA62">
        <w:rPr>
          <w:color w:val="231F20"/>
        </w:rPr>
        <w:t xml:space="preserve"> decrease in size</w:t>
      </w:r>
      <w:r w:rsidRPr="658D638C" w:rsidR="0ECEDCEC">
        <w:rPr>
          <w:color w:val="231F20"/>
        </w:rPr>
        <w:t xml:space="preserve"> for wearable</w:t>
      </w:r>
      <w:r w:rsidRPr="658D638C" w:rsidR="7761F706">
        <w:rPr>
          <w:color w:val="231F20"/>
        </w:rPr>
        <w:t xml:space="preserve"> </w:t>
      </w:r>
      <w:r w:rsidRPr="658D638C" w:rsidR="0925D0B7">
        <w:rPr>
          <w:color w:val="231F20"/>
        </w:rPr>
        <w:t>monitoring</w:t>
      </w:r>
      <w:r w:rsidRPr="658D638C" w:rsidR="7761F706">
        <w:rPr>
          <w:color w:val="231F20"/>
        </w:rPr>
        <w:t>.</w:t>
      </w:r>
    </w:p>
    <w:p xmlns:wp14="http://schemas.microsoft.com/office/word/2010/wordml" w:rsidR="006E3416" w:rsidRDefault="00164533" w14:paraId="5AEFFF46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231F20"/>
          <w:u w:val="single"/>
        </w:rPr>
      </w:pPr>
      <w:r w:rsidRPr="658D638C" w:rsidR="66E4524D">
        <w:rPr>
          <w:color w:val="231F20"/>
          <w:u w:val="single"/>
        </w:rPr>
        <w:t>Description of the New Method or System</w:t>
      </w:r>
    </w:p>
    <w:p xmlns:wp14="http://schemas.microsoft.com/office/word/2010/wordml" w:rsidR="006E3416" w:rsidP="658D638C" w:rsidRDefault="006E3416" w14:paraId="0A27F114" wp14:textId="353DDB84">
      <w:pPr>
        <w:pStyle w:val="Normal"/>
        <w:widowControl w:val="0"/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1F20"/>
          <w:sz w:val="20"/>
          <w:szCs w:val="20"/>
          <w:lang w:val="en-US"/>
        </w:rPr>
      </w:pPr>
      <w:r w:rsidRPr="658D638C" w:rsidR="5E5A6B3B">
        <w:rPr>
          <w:color w:val="231F20"/>
        </w:rPr>
        <w:t xml:space="preserve">The </w:t>
      </w:r>
      <w:r w:rsidRPr="658D638C" w:rsidR="5E5A6B3B">
        <w:rPr>
          <w:color w:val="231F20"/>
        </w:rPr>
        <w:t>YAMstat</w:t>
      </w:r>
      <w:r w:rsidRPr="658D638C" w:rsidR="5E5A6B3B">
        <w:rPr>
          <w:color w:val="231F20"/>
        </w:rPr>
        <w:t xml:space="preserve"> has been configured into a wristwatch format housing the </w:t>
      </w:r>
      <w:r w:rsidRPr="658D638C" w:rsidR="58A78D91">
        <w:rPr>
          <w:color w:val="231F20"/>
        </w:rPr>
        <w:t>PCB</w:t>
      </w:r>
      <w:r w:rsidRPr="658D638C" w:rsidR="5E5A6B3B">
        <w:rPr>
          <w:color w:val="231F20"/>
        </w:rPr>
        <w:t xml:space="preserve"> and </w:t>
      </w:r>
      <w:r w:rsidRPr="658D638C" w:rsidR="1C723DDD">
        <w:rPr>
          <w:color w:val="231F20"/>
        </w:rPr>
        <w:t xml:space="preserve">a 3.7 V </w:t>
      </w:r>
      <w:r w:rsidRPr="658D638C" w:rsidR="5E5A6B3B">
        <w:rPr>
          <w:color w:val="231F20"/>
        </w:rPr>
        <w:t xml:space="preserve">battery </w:t>
      </w:r>
      <w:r w:rsidRPr="658D638C" w:rsidR="1C1C9E06">
        <w:rPr>
          <w:color w:val="231F20"/>
        </w:rPr>
        <w:t>with the MNA held in place under the case</w:t>
      </w:r>
      <w:r w:rsidRPr="658D638C" w:rsidR="5E5A6B3B">
        <w:rPr>
          <w:color w:val="231F20"/>
        </w:rPr>
        <w:t xml:space="preserve"> </w:t>
      </w:r>
      <w:r w:rsidRPr="658D638C" w:rsidR="5E5A6B3B">
        <w:rPr>
          <w:color w:val="231F20"/>
        </w:rPr>
        <w:t>(</w:t>
      </w:r>
      <w:r w:rsidR="5E5A6B3B">
        <w:rPr/>
        <w:t xml:space="preserve">Fig. </w:t>
      </w:r>
      <w:r w:rsidRPr="658D638C" w:rsidR="7615F712">
        <w:rPr>
          <w:color w:val="auto"/>
        </w:rPr>
        <w:t>1</w:t>
      </w:r>
      <w:r w:rsidRPr="658D638C" w:rsidR="5E5A6B3B">
        <w:rPr>
          <w:color w:val="auto"/>
        </w:rPr>
        <w:t>).</w:t>
      </w:r>
      <w:r w:rsidRPr="658D638C" w:rsidR="5E5A6B3B">
        <w:rPr>
          <w:color w:val="231F20"/>
        </w:rPr>
        <w:t xml:space="preserve"> </w:t>
      </w:r>
      <w:r w:rsidRPr="658D638C" w:rsidR="2EAFD15F">
        <w:rPr>
          <w:color w:val="231F20"/>
        </w:rPr>
        <w:t xml:space="preserve">The </w:t>
      </w:r>
      <w:r w:rsidRPr="658D638C" w:rsidR="3F9B4476">
        <w:rPr>
          <w:color w:val="231F20"/>
        </w:rPr>
        <w:t xml:space="preserve">PCB </w:t>
      </w:r>
      <w:r w:rsidRPr="658D638C" w:rsidR="2EAFD15F">
        <w:rPr>
          <w:color w:val="231F20"/>
        </w:rPr>
        <w:t xml:space="preserve">consists of an ADuCM355 </w:t>
      </w:r>
      <w:r w:rsidRPr="658D638C" w:rsidR="35A1DBB5">
        <w:rPr>
          <w:color w:val="231F20"/>
        </w:rPr>
        <w:t xml:space="preserve">SoC </w:t>
      </w:r>
      <w:r w:rsidRPr="658D638C" w:rsidR="639D22C6">
        <w:rPr>
          <w:color w:val="231F20"/>
        </w:rPr>
        <w:t xml:space="preserve">for </w:t>
      </w:r>
      <w:r w:rsidRPr="658D638C" w:rsidR="28963020">
        <w:rPr>
          <w:color w:val="231F20"/>
        </w:rPr>
        <w:t xml:space="preserve">2 </w:t>
      </w:r>
      <w:r w:rsidRPr="658D638C" w:rsidR="639D22C6">
        <w:rPr>
          <w:color w:val="231F20"/>
        </w:rPr>
        <w:t>multiplexed</w:t>
      </w:r>
      <w:r w:rsidRPr="658D638C" w:rsidR="14492C1A">
        <w:rPr>
          <w:color w:val="231F20"/>
        </w:rPr>
        <w:t xml:space="preserve"> sensing</w:t>
      </w:r>
      <w:r w:rsidRPr="658D638C" w:rsidR="639D22C6">
        <w:rPr>
          <w:color w:val="231F20"/>
        </w:rPr>
        <w:t xml:space="preserve"> </w:t>
      </w:r>
      <w:r w:rsidRPr="658D638C" w:rsidR="55212946">
        <w:rPr>
          <w:color w:val="231F20"/>
        </w:rPr>
        <w:t xml:space="preserve">channels </w:t>
      </w:r>
      <w:r w:rsidRPr="658D638C" w:rsidR="2EAFD15F">
        <w:rPr>
          <w:color w:val="231F20"/>
        </w:rPr>
        <w:t xml:space="preserve">and </w:t>
      </w:r>
      <w:r w:rsidRPr="658D638C" w:rsidR="113809AF">
        <w:rPr>
          <w:color w:val="231F20"/>
        </w:rPr>
        <w:t xml:space="preserve">a nRF52840 </w:t>
      </w:r>
      <w:r w:rsidRPr="658D638C" w:rsidR="38F4D93B">
        <w:rPr>
          <w:color w:val="231F20"/>
        </w:rPr>
        <w:t xml:space="preserve">SoC </w:t>
      </w:r>
      <w:r w:rsidRPr="658D638C" w:rsidR="113809AF">
        <w:rPr>
          <w:color w:val="231F20"/>
        </w:rPr>
        <w:t xml:space="preserve">for </w:t>
      </w:r>
      <w:r w:rsidRPr="658D638C" w:rsidR="2EAFD15F">
        <w:rPr>
          <w:color w:val="231F20"/>
        </w:rPr>
        <w:t xml:space="preserve">Bluetooth </w:t>
      </w:r>
      <w:r w:rsidRPr="658D638C" w:rsidR="11EBD6A2">
        <w:rPr>
          <w:color w:val="231F20"/>
        </w:rPr>
        <w:t>low energy</w:t>
      </w:r>
      <w:r w:rsidRPr="658D638C" w:rsidR="0DA9EBF5">
        <w:rPr>
          <w:color w:val="231F20"/>
        </w:rPr>
        <w:t xml:space="preserve"> (BLE)</w:t>
      </w:r>
      <w:r w:rsidRPr="658D638C" w:rsidR="2D47960B">
        <w:rPr>
          <w:color w:val="231F20"/>
        </w:rPr>
        <w:t>.</w:t>
      </w:r>
      <w:r w:rsidRPr="658D638C" w:rsidR="6A60E304">
        <w:rPr>
          <w:color w:val="231F20"/>
        </w:rPr>
        <w:t xml:space="preserve"> </w:t>
      </w:r>
      <w:r w:rsidRPr="658D638C" w:rsidR="7F6A76E3">
        <w:rPr>
          <w:color w:val="231F20"/>
        </w:rPr>
        <w:t xml:space="preserve">Open-source firmware was </w:t>
      </w:r>
      <w:r w:rsidRPr="658D638C" w:rsidR="7F6A76E3">
        <w:rPr>
          <w:color w:val="231F20"/>
        </w:rPr>
        <w:t>modified</w:t>
      </w:r>
      <w:r w:rsidRPr="658D638C" w:rsidR="7F6A76E3">
        <w:rPr>
          <w:color w:val="231F20"/>
        </w:rPr>
        <w:t xml:space="preserve"> </w:t>
      </w:r>
      <w:ins w:author="Christopher Larson" w:date="2024-08-27T22:18:43.084Z" w:id="948721161">
        <w:r w:rsidRPr="658D638C" w:rsidR="3B9071EF">
          <w:rPr>
            <w:color w:val="231F20"/>
          </w:rPr>
          <w:t>to run</w:t>
        </w:r>
      </w:ins>
      <w:del w:author="Christopher Larson" w:date="2024-08-27T22:18:40.582Z" w:id="61317959">
        <w:r w:rsidRPr="658D638C" w:rsidDel="32878F91">
          <w:rPr>
            <w:color w:val="231F20"/>
          </w:rPr>
          <w:delText>for</w:delText>
        </w:r>
      </w:del>
      <w:r w:rsidRPr="658D638C" w:rsidR="7F6A76E3">
        <w:rPr>
          <w:color w:val="231F20"/>
        </w:rPr>
        <w:t xml:space="preserve"> square wave voltammetry (SWV)</w:t>
      </w:r>
      <w:del w:author="Christopher Larson" w:date="2024-08-27T22:18:47.999Z" w:id="418545839">
        <w:r w:rsidRPr="658D638C" w:rsidDel="7F6A76E3">
          <w:rPr>
            <w:color w:val="231F20"/>
          </w:rPr>
          <w:delText xml:space="preserve"> </w:delText>
        </w:r>
        <w:r w:rsidRPr="658D638C" w:rsidDel="7894C29E">
          <w:rPr>
            <w:color w:val="231F20"/>
          </w:rPr>
          <w:delText>to run</w:delText>
        </w:r>
      </w:del>
      <w:r w:rsidRPr="658D638C" w:rsidR="7894C29E">
        <w:rPr>
          <w:color w:val="231F20"/>
        </w:rPr>
        <w:t xml:space="preserve"> </w:t>
      </w:r>
      <w:r w:rsidRPr="658D638C" w:rsidR="7894C29E">
        <w:rPr>
          <w:color w:val="231F20"/>
        </w:rPr>
        <w:t>on the ADuCM355</w:t>
      </w:r>
      <w:r w:rsidRPr="658D638C" w:rsidR="7F6A76E3">
        <w:rPr>
          <w:color w:val="231F20"/>
        </w:rPr>
        <w:t xml:space="preserve"> </w:t>
      </w:r>
      <w:r w:rsidRPr="658D638C" w:rsidR="7F6A76E3">
        <w:rPr>
          <w:color w:val="231F20"/>
        </w:rPr>
        <w:t>for interrogating functionalized MNAs [</w:t>
      </w:r>
      <w:r w:rsidRPr="658D638C" w:rsidR="50445C29">
        <w:rPr>
          <w:color w:val="231F20"/>
        </w:rPr>
        <w:t>2</w:t>
      </w:r>
      <w:r w:rsidRPr="658D638C" w:rsidR="7F6A76E3">
        <w:rPr>
          <w:color w:val="231F20"/>
        </w:rPr>
        <w:t xml:space="preserve">]. </w:t>
      </w:r>
      <w:r w:rsidRPr="658D638C" w:rsidR="11DE072F">
        <w:rPr>
          <w:color w:val="231F20"/>
        </w:rPr>
        <w:t>The two chips communicate via</w:t>
      </w:r>
      <w:del w:author="Christopher Larson" w:date="2024-08-27T22:19:13.41Z" w:id="56295328">
        <w:r w:rsidRPr="658D638C" w:rsidDel="11DE072F">
          <w:rPr>
            <w:color w:val="231F20"/>
          </w:rPr>
          <w:delText xml:space="preserve"> the</w:delText>
        </w:r>
      </w:del>
      <w:r w:rsidRPr="658D638C" w:rsidR="11DE072F">
        <w:rPr>
          <w:color w:val="231F20"/>
        </w:rPr>
        <w:t xml:space="preserve"> UART protocol</w:t>
      </w:r>
      <w:r w:rsidRPr="658D638C" w:rsidR="496FD85F">
        <w:rPr>
          <w:color w:val="231F20"/>
        </w:rPr>
        <w:t xml:space="preserve"> and data is sent via BLE to a computer or phone running custom software </w:t>
      </w:r>
      <w:ins w:author="Christopher Larson" w:date="2024-08-27T22:19:48.451Z" w:id="1364737498">
        <w:r w:rsidRPr="658D638C" w:rsidR="61DDD1EE">
          <w:rPr>
            <w:color w:val="231F20"/>
          </w:rPr>
          <w:t>which</w:t>
        </w:r>
      </w:ins>
      <w:del w:author="Christopher Larson" w:date="2024-08-27T22:19:46.85Z" w:id="2023787629">
        <w:r w:rsidRPr="658D638C" w:rsidDel="496FD85F">
          <w:rPr>
            <w:color w:val="231F20"/>
          </w:rPr>
          <w:delText xml:space="preserve">for </w:delText>
        </w:r>
      </w:del>
      <w:r w:rsidRPr="658D638C" w:rsidR="6E5FA5C3">
        <w:rPr>
          <w:color w:val="231F20"/>
        </w:rPr>
        <w:t>control</w:t>
      </w:r>
      <w:ins w:author="Christopher Larson" w:date="2024-08-27T22:19:52.935Z" w:id="941632906">
        <w:r w:rsidRPr="658D638C" w:rsidR="68086D6B">
          <w:rPr>
            <w:color w:val="231F20"/>
          </w:rPr>
          <w:t>s</w:t>
        </w:r>
      </w:ins>
      <w:del w:author="Christopher Larson" w:date="2024-08-27T22:19:51.948Z" w:id="926157750">
        <w:r w:rsidRPr="658D638C" w:rsidDel="6E5FA5C3">
          <w:rPr>
            <w:color w:val="231F20"/>
          </w:rPr>
          <w:delText>ling</w:delText>
        </w:r>
      </w:del>
      <w:r w:rsidRPr="658D638C" w:rsidR="6E5FA5C3">
        <w:rPr>
          <w:color w:val="231F20"/>
        </w:rPr>
        <w:t xml:space="preserve"> the </w:t>
      </w:r>
      <w:r w:rsidRPr="658D638C" w:rsidR="6E5FA5C3">
        <w:rPr>
          <w:color w:val="231F20"/>
        </w:rPr>
        <w:t>YAMstat</w:t>
      </w:r>
      <w:r w:rsidRPr="658D638C" w:rsidR="6E5FA5C3">
        <w:rPr>
          <w:color w:val="231F20"/>
        </w:rPr>
        <w:t xml:space="preserve"> and process</w:t>
      </w:r>
      <w:ins w:author="Christopher Larson" w:date="2024-08-27T22:19:58.827Z" w:id="1931527129">
        <w:r w:rsidRPr="658D638C" w:rsidR="4CC66D50">
          <w:rPr>
            <w:color w:val="231F20"/>
          </w:rPr>
          <w:t>es</w:t>
        </w:r>
      </w:ins>
      <w:del w:author="Christopher Larson" w:date="2024-08-27T22:19:57.355Z" w:id="779685589">
        <w:r w:rsidRPr="658D638C" w:rsidDel="6E5FA5C3">
          <w:rPr>
            <w:color w:val="231F20"/>
          </w:rPr>
          <w:delText>ing</w:delText>
        </w:r>
      </w:del>
      <w:r w:rsidRPr="658D638C" w:rsidR="6E5FA5C3">
        <w:rPr>
          <w:color w:val="231F20"/>
        </w:rPr>
        <w:t xml:space="preserve"> the data</w:t>
      </w:r>
      <w:r w:rsidRPr="658D638C" w:rsidR="7B04DF6F">
        <w:rPr>
          <w:color w:val="231F20"/>
        </w:rPr>
        <w:t xml:space="preserve"> (Fig. 4)</w:t>
      </w:r>
      <w:r w:rsidRPr="658D638C" w:rsidR="11DE072F">
        <w:rPr>
          <w:color w:val="231F20"/>
        </w:rPr>
        <w:t>.</w:t>
      </w:r>
    </w:p>
    <w:p xmlns:wp14="http://schemas.microsoft.com/office/word/2010/wordml" w:rsidR="006E3416" w:rsidP="658D638C" w:rsidRDefault="006E3416" w14:paraId="5A39BBE3" wp14:textId="795CDF15">
      <w:pPr>
        <w:pStyle w:val="Normal"/>
        <w:widowControl w:val="0"/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1F20"/>
          <w:sz w:val="20"/>
          <w:szCs w:val="20"/>
          <w:lang w:val="en-US"/>
        </w:rPr>
      </w:pPr>
      <w:r w:rsidRPr="658D638C" w:rsidR="5551A9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1F20"/>
          <w:sz w:val="20"/>
          <w:szCs w:val="20"/>
          <w:lang w:val="en-US"/>
        </w:rPr>
        <w:t xml:space="preserve">PEEK </w:t>
      </w:r>
      <w:r w:rsidRPr="658D638C" w:rsidR="258D92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1F20"/>
          <w:sz w:val="20"/>
          <w:szCs w:val="20"/>
          <w:lang w:val="en-US"/>
        </w:rPr>
        <w:t>was selected as the microneedle substrate for its</w:t>
      </w:r>
      <w:ins w:author="Christopher Larson" w:date="2024-08-27T22:20:30.939Z" w:id="1398398785">
        <w:r w:rsidRPr="658D638C" w:rsidR="73E7442F">
          <w:rPr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31F20"/>
            <w:sz w:val="20"/>
            <w:szCs w:val="20"/>
            <w:lang w:val="en-US"/>
          </w:rPr>
          <w:t xml:space="preserve"> mechanical properties,</w:t>
        </w:r>
      </w:ins>
      <w:r w:rsidRPr="658D638C" w:rsidR="258D92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1F20"/>
          <w:sz w:val="20"/>
          <w:szCs w:val="20"/>
          <w:lang w:val="en-US"/>
        </w:rPr>
        <w:t xml:space="preserve"> biocompatibility</w:t>
      </w:r>
      <w:ins w:author="Christopher Larson" w:date="2024-08-27T22:20:35.708Z" w:id="518880622">
        <w:r w:rsidRPr="658D638C" w:rsidR="0EA028C8">
          <w:rPr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31F20"/>
            <w:sz w:val="20"/>
            <w:szCs w:val="20"/>
            <w:lang w:val="en-US"/>
          </w:rPr>
          <w:t>,</w:t>
        </w:r>
      </w:ins>
      <w:r w:rsidRPr="658D638C" w:rsidR="258D92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1F20"/>
          <w:sz w:val="20"/>
          <w:szCs w:val="20"/>
          <w:lang w:val="en-US"/>
        </w:rPr>
        <w:t xml:space="preserve"> and gold adhesion </w:t>
      </w:r>
      <w:ins w:author="Christopher Larson" w:date="2024-08-27T22:20:51.566Z" w:id="1988863714">
        <w:r w:rsidRPr="658D638C" w:rsidR="57FCE0A3">
          <w:rPr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31F20"/>
            <w:sz w:val="20"/>
            <w:szCs w:val="20"/>
            <w:lang w:val="en-US"/>
          </w:rPr>
          <w:t xml:space="preserve">which is </w:t>
        </w:r>
      </w:ins>
      <w:r w:rsidRPr="658D638C" w:rsidR="258D92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1F20"/>
          <w:sz w:val="20"/>
          <w:szCs w:val="20"/>
          <w:lang w:val="en-US"/>
        </w:rPr>
        <w:t>necessary for aptamer immobilization [</w:t>
      </w:r>
      <w:r w:rsidRPr="658D638C" w:rsidR="000E0C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1F20"/>
          <w:sz w:val="20"/>
          <w:szCs w:val="20"/>
          <w:lang w:val="en-US"/>
        </w:rPr>
        <w:t>3</w:t>
      </w:r>
      <w:r w:rsidRPr="658D638C" w:rsidR="258D92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1F20"/>
          <w:sz w:val="20"/>
          <w:szCs w:val="20"/>
          <w:lang w:val="en-US"/>
        </w:rPr>
        <w:t>].</w:t>
      </w:r>
      <w:r w:rsidRPr="658D638C" w:rsidR="1BD501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1F20"/>
          <w:sz w:val="20"/>
          <w:szCs w:val="20"/>
          <w:lang w:val="en-US"/>
        </w:rPr>
        <w:t xml:space="preserve"> </w:t>
      </w:r>
      <w:del w:author="Christopher Larson" w:date="2024-08-27T22:24:22.12Z" w:id="1885368514">
        <w:r w:rsidRPr="658D638C" w:rsidDel="1BD50156">
          <w:rPr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31F20"/>
            <w:sz w:val="20"/>
            <w:szCs w:val="20"/>
            <w:lang w:val="en-US"/>
          </w:rPr>
          <w:delText>The microneedles are patterned for 2 sets of working electrodes (WE) and counter electrodes (CE)</w:delText>
        </w:r>
        <w:r w:rsidRPr="658D638C" w:rsidDel="034A878F">
          <w:rPr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31F20"/>
            <w:sz w:val="20"/>
            <w:szCs w:val="20"/>
            <w:lang w:val="en-US"/>
          </w:rPr>
          <w:delText xml:space="preserve"> with a </w:delText>
        </w:r>
        <w:r w:rsidRPr="658D638C" w:rsidDel="516A3C41">
          <w:rPr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31F20"/>
            <w:sz w:val="20"/>
            <w:szCs w:val="20"/>
            <w:lang w:val="en-US"/>
          </w:rPr>
          <w:delText xml:space="preserve">single </w:delText>
        </w:r>
        <w:r w:rsidRPr="658D638C" w:rsidDel="034A878F">
          <w:rPr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31F20"/>
            <w:sz w:val="20"/>
            <w:szCs w:val="20"/>
            <w:lang w:val="en-US"/>
          </w:rPr>
          <w:delText xml:space="preserve">shared reference electrode (RE) </w:delText>
        </w:r>
        <w:r w:rsidRPr="658D638C" w:rsidDel="38A7A43A">
          <w:rPr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31F20"/>
            <w:sz w:val="20"/>
            <w:szCs w:val="20"/>
            <w:lang w:val="en-US"/>
          </w:rPr>
          <w:delText>painted with Ag/AgCl</w:delText>
        </w:r>
        <w:r w:rsidRPr="658D638C" w:rsidDel="37C25B16">
          <w:rPr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31F20"/>
            <w:sz w:val="20"/>
            <w:szCs w:val="20"/>
            <w:lang w:val="en-US"/>
          </w:rPr>
          <w:delText xml:space="preserve"> ink</w:delText>
        </w:r>
        <w:r w:rsidRPr="658D638C" w:rsidDel="38A7A43A">
          <w:rPr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31F20"/>
            <w:sz w:val="20"/>
            <w:szCs w:val="20"/>
            <w:lang w:val="en-US"/>
          </w:rPr>
          <w:delText xml:space="preserve"> (</w:delText>
        </w:r>
        <w:r w:rsidRPr="658D638C" w:rsidDel="1E6B9455">
          <w:rPr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31F20"/>
            <w:sz w:val="20"/>
            <w:szCs w:val="20"/>
            <w:lang w:val="en-US"/>
          </w:rPr>
          <w:delText>Kayaku</w:delText>
        </w:r>
        <w:r w:rsidRPr="658D638C" w:rsidDel="1E6B9455">
          <w:rPr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31F20"/>
            <w:sz w:val="20"/>
            <w:szCs w:val="20"/>
            <w:lang w:val="en-US"/>
          </w:rPr>
          <w:delText xml:space="preserve">) </w:delText>
        </w:r>
        <w:r w:rsidRPr="658D638C" w:rsidDel="034A878F">
          <w:rPr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31F20"/>
            <w:sz w:val="20"/>
            <w:szCs w:val="20"/>
            <w:lang w:val="en-US"/>
          </w:rPr>
          <w:delText>(Fig. 5A).</w:delText>
        </w:r>
      </w:del>
      <w:r w:rsidRPr="658D638C" w:rsidR="034A87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1F20"/>
          <w:sz w:val="20"/>
          <w:szCs w:val="20"/>
          <w:lang w:val="en-US"/>
        </w:rPr>
        <w:t xml:space="preserve"> </w:t>
      </w:r>
      <w:ins w:author="Christopher Larson" w:date="2024-08-27T22:24:59.777Z" w:id="1305620510">
        <w:r w:rsidRPr="658D638C" w:rsidR="5A7E03D7">
          <w:rPr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31F20"/>
            <w:sz w:val="20"/>
            <w:szCs w:val="20"/>
            <w:lang w:val="en-US"/>
          </w:rPr>
          <w:t>Each</w:t>
        </w:r>
      </w:ins>
      <w:del w:author="Christopher Larson" w:date="2024-08-27T22:24:52.062Z" w:id="197450589">
        <w:r w:rsidRPr="658D638C" w:rsidDel="3B36D2E5">
          <w:rPr>
            <w:color w:val="231F20"/>
          </w:rPr>
          <w:delText>The i</w:delText>
        </w:r>
      </w:del>
      <w:del w:author="Christopher Larson" w:date="2024-08-27T22:25:04.083Z" w:id="1343681539">
        <w:r w:rsidRPr="658D638C" w:rsidDel="3B36D2E5">
          <w:rPr>
            <w:color w:val="231F20"/>
          </w:rPr>
          <w:delText>ndividual</w:delText>
        </w:r>
      </w:del>
      <w:r w:rsidRPr="658D638C" w:rsidR="3B36D2E5">
        <w:rPr>
          <w:color w:val="231F20"/>
        </w:rPr>
        <w:t xml:space="preserve"> microneedle</w:t>
      </w:r>
      <w:ins w:author="Christopher Larson" w:date="2024-08-27T22:25:14.085Z" w:id="1802447506">
        <w:r w:rsidRPr="658D638C" w:rsidR="00E673B7">
          <w:rPr>
            <w:color w:val="231F20"/>
          </w:rPr>
          <w:t xml:space="preserve"> is</w:t>
        </w:r>
      </w:ins>
      <w:del w:author="Christopher Larson" w:date="2024-08-27T22:25:12.496Z" w:id="745237098">
        <w:r w:rsidRPr="658D638C" w:rsidDel="3B36D2E5">
          <w:rPr>
            <w:color w:val="231F20"/>
          </w:rPr>
          <w:delText xml:space="preserve">s </w:delText>
        </w:r>
      </w:del>
      <w:del w:author="Christopher Larson" w:date="2024-08-27T22:24:46.567Z" w:id="665406121">
        <w:r w:rsidRPr="658D638C" w:rsidDel="3B36D2E5">
          <w:rPr>
            <w:color w:val="231F20"/>
          </w:rPr>
          <w:delText xml:space="preserve">have a length of </w:delText>
        </w:r>
      </w:del>
      <w:r w:rsidRPr="658D638C" w:rsidR="3B36D2E5">
        <w:rPr>
          <w:color w:val="231F20"/>
        </w:rPr>
        <w:t>1400 µm</w:t>
      </w:r>
      <w:ins w:author="Christopher Larson" w:date="2024-08-27T22:25:36.692Z" w:id="1001159592">
        <w:r w:rsidRPr="658D638C" w:rsidR="40CE80A8">
          <w:rPr>
            <w:color w:val="231F20"/>
          </w:rPr>
          <w:t xml:space="preserve"> long</w:t>
        </w:r>
        <w:r w:rsidRPr="658D638C" w:rsidR="407FACD0">
          <w:rPr>
            <w:color w:val="231F20"/>
          </w:rPr>
          <w:t xml:space="preserve"> and</w:t>
        </w:r>
      </w:ins>
      <w:del w:author="Christopher Larson" w:date="2024-08-27T22:25:36.03Z" w:id="1480237070">
        <w:r w:rsidRPr="658D638C" w:rsidDel="3B36D2E5">
          <w:rPr>
            <w:color w:val="231F20"/>
          </w:rPr>
          <w:delText>,</w:delText>
        </w:r>
      </w:del>
      <w:r w:rsidRPr="658D638C" w:rsidR="3B36D2E5">
        <w:rPr>
          <w:color w:val="231F20"/>
        </w:rPr>
        <w:t xml:space="preserve"> 250 µm wid</w:t>
      </w:r>
      <w:ins w:author="Christopher Larson" w:date="2024-08-27T22:25:26.863Z" w:id="418348999">
        <w:r w:rsidRPr="658D638C" w:rsidR="28E66256">
          <w:rPr>
            <w:color w:val="231F20"/>
          </w:rPr>
          <w:t>e</w:t>
        </w:r>
      </w:ins>
      <w:del w:author="Christopher Larson" w:date="2024-08-27T22:25:25.903Z" w:id="334678290">
        <w:r w:rsidRPr="658D638C" w:rsidDel="3B36D2E5">
          <w:rPr>
            <w:color w:val="231F20"/>
          </w:rPr>
          <w:delText>th</w:delText>
        </w:r>
      </w:del>
      <w:del w:author="Christopher Larson" w:date="2024-08-27T22:27:04.501Z" w:id="1166344688">
        <w:r w:rsidRPr="658D638C" w:rsidDel="3B36D2E5">
          <w:rPr>
            <w:color w:val="231F20"/>
          </w:rPr>
          <w:delText>,</w:delText>
        </w:r>
      </w:del>
      <w:r w:rsidRPr="658D638C" w:rsidR="3B36D2E5">
        <w:rPr>
          <w:color w:val="231F20"/>
        </w:rPr>
        <w:t xml:space="preserve"> </w:t>
      </w:r>
      <w:del w:author="Christopher Larson" w:date="2024-08-27T22:25:42.036Z" w:id="1656559443">
        <w:r w:rsidRPr="658D638C" w:rsidDel="3B36D2E5">
          <w:rPr>
            <w:color w:val="231F20"/>
          </w:rPr>
          <w:delText>and an</w:delText>
        </w:r>
      </w:del>
      <w:ins w:author="Christopher Larson" w:date="2024-08-27T22:25:47.099Z" w:id="1234632710">
        <w:r w:rsidRPr="658D638C" w:rsidR="26AA959C">
          <w:rPr>
            <w:color w:val="231F20"/>
          </w:rPr>
          <w:t>with a</w:t>
        </w:r>
      </w:ins>
      <w:del w:author="Christopher Larson" w:date="2024-08-27T22:26:03.154Z" w:id="373663323">
        <w:r w:rsidRPr="658D638C" w:rsidDel="3B36D2E5">
          <w:rPr>
            <w:color w:val="231F20"/>
          </w:rPr>
          <w:delText xml:space="preserve"> angle of</w:delText>
        </w:r>
      </w:del>
      <w:r w:rsidRPr="658D638C" w:rsidR="3B36D2E5">
        <w:rPr>
          <w:color w:val="231F20"/>
        </w:rPr>
        <w:t xml:space="preserve"> 30° </w:t>
      </w:r>
      <w:del w:author="Christopher Larson" w:date="2024-08-27T22:26:16.279Z" w:id="1135989047">
        <w:r w:rsidRPr="658D638C" w:rsidDel="3B36D2E5">
          <w:rPr>
            <w:color w:val="231F20"/>
          </w:rPr>
          <w:delText xml:space="preserve">for the </w:delText>
        </w:r>
      </w:del>
      <w:r w:rsidRPr="658D638C" w:rsidR="3B36D2E5">
        <w:rPr>
          <w:color w:val="231F20"/>
        </w:rPr>
        <w:t>tip</w:t>
      </w:r>
      <w:del w:author="Christopher Larson" w:date="2024-08-27T22:26:45.715Z" w:id="132048439">
        <w:r w:rsidRPr="658D638C" w:rsidDel="3B36D2E5">
          <w:rPr>
            <w:color w:val="231F20"/>
          </w:rPr>
          <w:delText xml:space="preserve"> and sharpening </w:delText>
        </w:r>
      </w:del>
      <w:r w:rsidRPr="658D638C" w:rsidR="3B36D2E5">
        <w:rPr>
          <w:color w:val="231F20"/>
        </w:rPr>
        <w:t xml:space="preserve">(Fig. 5B). </w:t>
      </w:r>
      <w:r w:rsidRPr="658D638C" w:rsidR="1AB8F536">
        <w:rPr>
          <w:color w:val="231F20"/>
        </w:rPr>
        <w:t xml:space="preserve">MNAs are fabricated by </w:t>
      </w:r>
      <w:del w:author="Christopher Larson" w:date="2024-08-27T22:30:30.275Z" w:id="601690005">
        <w:r w:rsidRPr="658D638C" w:rsidDel="1AB8F536">
          <w:rPr>
            <w:color w:val="231F20"/>
          </w:rPr>
          <w:delText>laser micro</w:delText>
        </w:r>
      </w:del>
      <w:r w:rsidRPr="658D638C" w:rsidR="1AB8F536">
        <w:rPr>
          <w:color w:val="231F20"/>
        </w:rPr>
        <w:t>machining a 250 µm thick PEEK sheet</w:t>
      </w:r>
      <w:del w:author="Christopher Larson" w:date="2024-08-27T22:22:15.362Z" w:id="1618608136">
        <w:r w:rsidRPr="658D638C" w:rsidDel="5CD8B120">
          <w:rPr>
            <w:color w:val="231F20"/>
          </w:rPr>
          <w:delText xml:space="preserve"> (</w:delText>
        </w:r>
      </w:del>
      <w:commentRangeStart w:id="680019329"/>
      <w:del w:author="Christopher Larson" w:date="2024-08-27T22:22:15.362Z" w:id="642707572">
        <w:r w:rsidRPr="658D638C" w:rsidDel="5CD8B120">
          <w:rPr>
            <w:color w:val="231F20"/>
          </w:rPr>
          <w:delText>McMaster</w:delText>
        </w:r>
      </w:del>
      <w:commentRangeEnd w:id="680019329"/>
      <w:r>
        <w:rPr>
          <w:rStyle w:val="CommentReference"/>
        </w:rPr>
        <w:commentReference w:id="680019329"/>
      </w:r>
      <w:del w:author="Christopher Larson" w:date="2024-08-27T22:22:15.362Z" w:id="70324279">
        <w:r w:rsidRPr="658D638C" w:rsidDel="5CD8B120">
          <w:rPr>
            <w:color w:val="231F20"/>
          </w:rPr>
          <w:delText>)</w:delText>
        </w:r>
      </w:del>
      <w:del w:author="Christopher Larson" w:date="2024-08-27T22:29:05.199Z" w:id="139891815">
        <w:r w:rsidRPr="658D638C" w:rsidDel="1AB8F536">
          <w:rPr>
            <w:color w:val="231F20"/>
          </w:rPr>
          <w:delText>,</w:delText>
        </w:r>
      </w:del>
      <w:ins w:author="Christopher Larson" w:date="2024-08-27T22:28:56.493Z" w:id="772542138">
        <w:r w:rsidRPr="658D638C" w:rsidR="4546537C">
          <w:rPr>
            <w:color w:val="231F20"/>
          </w:rPr>
          <w:t xml:space="preserve"> and beveling the tips </w:t>
        </w:r>
      </w:ins>
      <w:ins w:author="Christopher Larson" w:date="2024-08-27T22:30:43.107Z" w:id="1745344596">
        <w:r w:rsidRPr="658D638C" w:rsidR="3147FC48">
          <w:rPr>
            <w:color w:val="231F20"/>
          </w:rPr>
          <w:t>via laser.</w:t>
        </w:r>
      </w:ins>
      <w:r w:rsidRPr="658D638C" w:rsidR="1AB8F536">
        <w:rPr>
          <w:color w:val="231F20"/>
        </w:rPr>
        <w:t xml:space="preserve"> </w:t>
      </w:r>
      <w:ins w:author="Christopher Larson" w:date="2024-08-27T22:30:55.337Z" w:id="1970782133">
        <w:r w:rsidRPr="658D638C" w:rsidR="6E0ACF64">
          <w:rPr>
            <w:color w:val="231F20"/>
          </w:rPr>
          <w:t>The</w:t>
        </w:r>
        <w:r w:rsidRPr="658D638C" w:rsidR="6E0ACF64">
          <w:rPr>
            <w:color w:val="231F20"/>
          </w:rPr>
          <w:t xml:space="preserve"> microneedles are </w:t>
        </w:r>
      </w:ins>
      <w:r w:rsidRPr="658D638C" w:rsidR="1AB8F536">
        <w:rPr>
          <w:color w:val="231F20"/>
        </w:rPr>
        <w:t>then</w:t>
      </w:r>
      <w:ins w:author="Christopher Larson" w:date="2024-08-27T22:31:59.891Z" w:id="917270424">
        <w:r w:rsidRPr="658D638C" w:rsidR="387590A1">
          <w:rPr>
            <w:color w:val="231F20"/>
          </w:rPr>
          <w:t xml:space="preserve"> bent out of plane in a si</w:t>
        </w:r>
      </w:ins>
      <w:ins w:author="Christopher Larson" w:date="2024-08-27T22:32:01.996Z" w:id="349874595">
        <w:r w:rsidRPr="658D638C" w:rsidR="387590A1">
          <w:rPr>
            <w:color w:val="231F20"/>
          </w:rPr>
          <w:t>ngle step by</w:t>
        </w:r>
      </w:ins>
      <w:r w:rsidRPr="658D638C" w:rsidR="1AB8F536">
        <w:rPr>
          <w:color w:val="231F20"/>
        </w:rPr>
        <w:t xml:space="preserve"> </w:t>
      </w:r>
      <w:r w:rsidRPr="658D638C" w:rsidR="109890C4">
        <w:rPr>
          <w:color w:val="231F20"/>
        </w:rPr>
        <w:t xml:space="preserve">pressing </w:t>
      </w:r>
      <w:ins w:author="Christopher Larson" w:date="2024-08-27T22:32:08.996Z" w:id="782952998">
        <w:r w:rsidRPr="658D638C" w:rsidR="4D3AA683">
          <w:rPr>
            <w:color w:val="231F20"/>
          </w:rPr>
          <w:t xml:space="preserve">the array between a </w:t>
        </w:r>
      </w:ins>
      <w:r w:rsidRPr="658D638C" w:rsidR="109890C4">
        <w:rPr>
          <w:color w:val="231F20"/>
        </w:rPr>
        <w:t xml:space="preserve">silicone </w:t>
      </w:r>
      <w:del w:author="Christopher Larson" w:date="2024-08-27T22:33:09.487Z" w:id="1655404133">
        <w:r w:rsidRPr="658D638C" w:rsidDel="109890C4">
          <w:rPr>
            <w:color w:val="231F20"/>
          </w:rPr>
          <w:delText>against the</w:delText>
        </w:r>
      </w:del>
      <w:r w:rsidRPr="658D638C" w:rsidR="109890C4">
        <w:rPr>
          <w:color w:val="231F20"/>
        </w:rPr>
        <w:t xml:space="preserve"> sheet </w:t>
      </w:r>
      <w:ins w:author="Christopher Larson" w:date="2024-08-27T22:35:06.826Z" w:id="1308951233">
        <w:r w:rsidRPr="658D638C" w:rsidR="5A16BA56">
          <w:rPr>
            <w:color w:val="231F20"/>
          </w:rPr>
          <w:t>and</w:t>
        </w:r>
      </w:ins>
      <w:del w:author="Christopher Larson" w:date="2024-08-27T22:34:58.179Z" w:id="954853375">
        <w:r w:rsidRPr="658D638C" w:rsidDel="109890C4">
          <w:rPr>
            <w:color w:val="231F20"/>
          </w:rPr>
          <w:delText>using a</w:delText>
        </w:r>
      </w:del>
      <w:r w:rsidRPr="658D638C" w:rsidR="109890C4">
        <w:rPr>
          <w:color w:val="231F20"/>
        </w:rPr>
        <w:t xml:space="preserve"> </w:t>
      </w:r>
      <w:commentRangeStart w:id="634029809"/>
      <w:r w:rsidRPr="658D638C" w:rsidR="109890C4">
        <w:rPr>
          <w:color w:val="231F20"/>
        </w:rPr>
        <w:t>custom jig</w:t>
      </w:r>
      <w:ins w:author="Christopher Larson" w:date="2024-08-27T22:35:18.495Z" w:id="119177429">
        <w:r w:rsidRPr="658D638C" w:rsidR="6FC98D80">
          <w:rPr>
            <w:color w:val="231F20"/>
          </w:rPr>
          <w:t>.</w:t>
        </w:r>
      </w:ins>
      <w:del w:author="Christopher Larson" w:date="2024-08-27T22:35:24.309Z" w:id="1479400271">
        <w:r w:rsidRPr="658D638C" w:rsidDel="1AB8F536">
          <w:rPr>
            <w:color w:val="231F20"/>
          </w:rPr>
          <w:delText xml:space="preserve"> </w:delText>
        </w:r>
        <w:r w:rsidRPr="658D638C" w:rsidDel="69E1876D">
          <w:rPr>
            <w:color w:val="231F20"/>
          </w:rPr>
          <w:delText xml:space="preserve">resulting in angled </w:delText>
        </w:r>
      </w:del>
      <w:commentRangeEnd w:id="634029809"/>
      <w:r>
        <w:rPr>
          <w:rStyle w:val="CommentReference"/>
        </w:rPr>
        <w:commentReference w:id="634029809"/>
      </w:r>
      <w:del w:author="Christopher Larson" w:date="2024-08-27T22:35:24.309Z" w:id="359497076">
        <w:r w:rsidRPr="658D638C" w:rsidDel="5DED9AA8">
          <w:rPr>
            <w:color w:val="231F20"/>
          </w:rPr>
          <w:delText>microneedles out-of-plane</w:delText>
        </w:r>
        <w:r w:rsidRPr="658D638C" w:rsidDel="1AB8F536">
          <w:rPr>
            <w:color w:val="231F20"/>
          </w:rPr>
          <w:delText xml:space="preserve"> </w:delText>
        </w:r>
        <w:r w:rsidRPr="658D638C" w:rsidDel="11B571D1">
          <w:rPr>
            <w:color w:val="231F20"/>
          </w:rPr>
          <w:delText>with</w:delText>
        </w:r>
      </w:del>
      <w:r w:rsidRPr="658D638C" w:rsidR="1AB8F536">
        <w:rPr>
          <w:color w:val="231F20"/>
        </w:rPr>
        <w:t xml:space="preserve"> Ti/Au </w:t>
      </w:r>
      <w:ins w:author="Christopher Larson" w:date="2024-08-27T22:35:40.952Z" w:id="486013986">
        <w:r w:rsidRPr="658D638C" w:rsidR="6DB05DDF">
          <w:rPr>
            <w:color w:val="231F20"/>
          </w:rPr>
          <w:t xml:space="preserve">is </w:t>
        </w:r>
      </w:ins>
      <w:r w:rsidRPr="658D638C" w:rsidR="3B132ECC">
        <w:rPr>
          <w:color w:val="231F20"/>
        </w:rPr>
        <w:t xml:space="preserve">deposited </w:t>
      </w:r>
      <w:del w:author="Christopher Larson" w:date="2024-08-27T22:35:53.669Z" w:id="786325274">
        <w:r w:rsidRPr="658D638C" w:rsidDel="3B132ECC">
          <w:rPr>
            <w:color w:val="231F20"/>
          </w:rPr>
          <w:delText>after</w:delText>
        </w:r>
        <w:r w:rsidRPr="658D638C" w:rsidDel="6242B170">
          <w:rPr>
            <w:color w:val="231F20"/>
          </w:rPr>
          <w:delText>wards</w:delText>
        </w:r>
      </w:del>
      <w:ins w:author="Christopher Larson" w:date="2024-08-27T22:35:58.016Z" w:id="1231444654">
        <w:r w:rsidRPr="658D638C" w:rsidR="1C0A0FDE">
          <w:rPr>
            <w:color w:val="231F20"/>
          </w:rPr>
          <w:t>through a shadow</w:t>
        </w:r>
      </w:ins>
      <w:ins w:author="Christopher Larson" w:date="2024-08-27T22:36:15.638Z" w:id="1263064120">
        <w:r w:rsidRPr="658D638C" w:rsidR="1C0A0FDE">
          <w:rPr>
            <w:color w:val="231F20"/>
          </w:rPr>
          <w:t xml:space="preserve"> </w:t>
        </w:r>
      </w:ins>
      <w:ins w:author="Christopher Larson" w:date="2024-08-27T22:35:58.016Z" w:id="1075172444">
        <w:r w:rsidRPr="658D638C" w:rsidR="1C0A0FDE">
          <w:rPr>
            <w:color w:val="231F20"/>
          </w:rPr>
          <w:t>mask</w:t>
        </w:r>
      </w:ins>
      <w:r w:rsidRPr="658D638C" w:rsidR="3B132ECC">
        <w:rPr>
          <w:color w:val="231F20"/>
        </w:rPr>
        <w:t xml:space="preserve"> </w:t>
      </w:r>
      <w:ins w:author="Christopher Larson" w:date="2024-08-27T22:36:48.397Z" w:id="1213685259">
        <w:r w:rsidRPr="658D638C" w:rsidR="0D2AE8A6">
          <w:rPr>
            <w:color w:val="231F20"/>
          </w:rPr>
          <w:t>to define two sets of working electrodes (WE) and counter electrodes (CE)</w:t>
        </w:r>
      </w:ins>
      <w:ins w:author="Christopher Larson" w:date="2024-08-27T22:58:24.045Z" w:id="222058972">
        <w:r w:rsidRPr="658D638C" w:rsidR="67AD072D">
          <w:rPr>
            <w:color w:val="231F20"/>
          </w:rPr>
          <w:t>,</w:t>
        </w:r>
      </w:ins>
      <w:ins w:author="Christopher Larson" w:date="2024-08-27T22:36:48.397Z" w:id="45704680">
        <w:r w:rsidRPr="658D638C" w:rsidR="0D2AE8A6">
          <w:rPr>
            <w:color w:val="231F20"/>
          </w:rPr>
          <w:t xml:space="preserve"> a</w:t>
        </w:r>
        <w:r w:rsidRPr="658D638C" w:rsidR="0D2AE8A6">
          <w:rPr>
            <w:color w:val="231F20"/>
          </w:rPr>
          <w:t xml:space="preserve"> shared reference electrode (RE) </w:t>
        </w:r>
      </w:ins>
      <w:ins w:author="Christopher Larson" w:date="2024-08-27T22:59:16.305Z" w:id="262741480">
        <w:r w:rsidRPr="658D638C" w:rsidR="59B87BED">
          <w:rPr>
            <w:color w:val="231F20"/>
          </w:rPr>
          <w:t xml:space="preserve">later </w:t>
        </w:r>
      </w:ins>
      <w:ins w:author="Christopher Larson" w:date="2024-08-27T22:40:15.295Z" w:id="1383762377">
        <w:r w:rsidRPr="658D638C" w:rsidR="1F6E7EF2">
          <w:rPr>
            <w:color w:val="231F20"/>
          </w:rPr>
          <w:t>coated with</w:t>
        </w:r>
      </w:ins>
      <w:ins w:author="Christopher Larson" w:date="2024-08-27T22:36:48.397Z" w:id="84924172">
        <w:r w:rsidRPr="658D638C" w:rsidR="0D2AE8A6">
          <w:rPr>
            <w:color w:val="231F20"/>
          </w:rPr>
          <w:t xml:space="preserve"> Ag/AgCl </w:t>
        </w:r>
        <w:r w:rsidRPr="658D638C" w:rsidR="0D2AE8A6">
          <w:rPr>
            <w:color w:val="231F20"/>
          </w:rPr>
          <w:t>ink</w:t>
        </w:r>
      </w:ins>
      <w:ins w:author="Christopher Larson" w:date="2024-08-27T22:58:59.994Z" w:id="1283496318">
        <w:r w:rsidRPr="658D638C" w:rsidR="6E6C6662">
          <w:rPr>
            <w:color w:val="231F20"/>
          </w:rPr>
          <w:t>, and</w:t>
        </w:r>
        <w:r w:rsidRPr="658D638C" w:rsidR="6E6C6662">
          <w:rPr>
            <w:color w:val="231F20"/>
          </w:rPr>
          <w:t xml:space="preserve"> contact pads which interface with off-the-shelf connect</w:t>
        </w:r>
      </w:ins>
      <w:ins w:author="Christopher Larson" w:date="2024-08-27T22:59:00.258Z" w:id="436556710">
        <w:r w:rsidRPr="658D638C" w:rsidR="6E6C6662">
          <w:rPr>
            <w:color w:val="231F20"/>
          </w:rPr>
          <w:t>ors</w:t>
        </w:r>
      </w:ins>
      <w:ins w:author="Christopher Larson" w:date="2024-08-27T22:36:48.397Z" w:id="1891646202">
        <w:r w:rsidRPr="658D638C" w:rsidR="0D2AE8A6">
          <w:rPr>
            <w:color w:val="231F20"/>
          </w:rPr>
          <w:t xml:space="preserve"> (Fig. 5A) </w:t>
        </w:r>
      </w:ins>
      <w:r w:rsidRPr="658D638C" w:rsidR="1AB8F536">
        <w:rPr>
          <w:color w:val="231F20"/>
        </w:rPr>
        <w:t xml:space="preserve">(Fig. </w:t>
      </w:r>
      <w:r w:rsidRPr="658D638C" w:rsidR="4325636D">
        <w:rPr>
          <w:color w:val="231F20"/>
        </w:rPr>
        <w:t>6</w:t>
      </w:r>
      <w:r w:rsidRPr="658D638C" w:rsidR="1AB8F536">
        <w:rPr>
          <w:color w:val="231F20"/>
        </w:rPr>
        <w:t>).</w:t>
      </w:r>
      <w:ins w:author="Christopher Larson" w:date="2024-08-27T22:24:22.147Z" w:id="633425647">
        <w:r w:rsidRPr="658D638C" w:rsidR="0F7A55FA">
          <w:rPr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31F20"/>
            <w:sz w:val="20"/>
            <w:szCs w:val="20"/>
            <w:lang w:val="en-US"/>
          </w:rPr>
          <w:t xml:space="preserve"> </w:t>
        </w:r>
      </w:ins>
      <w:ins w:author="Christopher Larson" w:date="2024-08-27T22:41:28.09Z" w:id="710017173">
        <w:r w:rsidRPr="658D638C" w:rsidR="5C77B4B6">
          <w:rPr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31F20"/>
            <w:sz w:val="20"/>
            <w:szCs w:val="20"/>
            <w:lang w:val="en-US"/>
          </w:rPr>
          <w:t xml:space="preserve">Independent functionalization of the WEs </w:t>
        </w:r>
      </w:ins>
      <w:ins w:author="Christopher Larson" w:date="2024-08-27T22:42:31.792Z" w:id="1035527321">
        <w:r w:rsidRPr="658D638C" w:rsidR="5C77B4B6">
          <w:rPr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31F20"/>
            <w:sz w:val="20"/>
            <w:szCs w:val="20"/>
            <w:lang w:val="en-US"/>
          </w:rPr>
          <w:t xml:space="preserve">to address different targets was </w:t>
        </w:r>
        <w:r w:rsidRPr="658D638C" w:rsidR="5C77B4B6">
          <w:rPr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31F20"/>
            <w:sz w:val="20"/>
            <w:szCs w:val="20"/>
            <w:lang w:val="en-US"/>
          </w:rPr>
          <w:t>accomplished</w:t>
        </w:r>
        <w:r w:rsidRPr="658D638C" w:rsidR="5C77B4B6">
          <w:rPr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31F20"/>
            <w:sz w:val="20"/>
            <w:szCs w:val="20"/>
            <w:lang w:val="en-US"/>
          </w:rPr>
          <w:t xml:space="preserve"> via incubation in a custom microfluidic </w:t>
        </w:r>
      </w:ins>
      <w:ins w:author="Christopher Larson" w:date="2024-08-27T22:43:16.307Z" w:id="1692373802">
        <w:r w:rsidRPr="658D638C" w:rsidR="05DB1B86">
          <w:rPr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31F20"/>
            <w:sz w:val="20"/>
            <w:szCs w:val="20"/>
            <w:lang w:val="en-US"/>
          </w:rPr>
          <w:t>fixture.</w:t>
        </w:r>
      </w:ins>
    </w:p>
    <w:p xmlns:wp14="http://schemas.microsoft.com/office/word/2010/wordml" w:rsidR="006E3416" w:rsidRDefault="00164533" w14:paraId="77B7544C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231F20"/>
          <w:u w:val="single"/>
        </w:rPr>
      </w:pPr>
      <w:r w:rsidRPr="658D638C" w:rsidR="66E4524D">
        <w:rPr>
          <w:color w:val="231F20"/>
          <w:u w:val="single"/>
        </w:rPr>
        <w:t>Experimental Results</w:t>
      </w:r>
    </w:p>
    <w:p w:rsidR="4B412B81" w:rsidP="658D638C" w:rsidRDefault="4B412B81" w14:paraId="1BC92160" w14:textId="5CB313D8">
      <w:pPr>
        <w:pStyle w:val="Normal"/>
        <w:widowControl w:val="0"/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0" w:beforeAutospacing="off" w:after="120" w:afterAutospacing="off" w:line="259" w:lineRule="auto"/>
        <w:ind w:left="0" w:right="0"/>
        <w:jc w:val="both"/>
        <w:rPr>
          <w:color w:val="231F20"/>
        </w:rPr>
      </w:pPr>
      <w:r w:rsidRPr="658D638C" w:rsidR="4B412B81">
        <w:rPr>
          <w:color w:val="231F20"/>
        </w:rPr>
        <w:t>The MNAs</w:t>
      </w:r>
      <w:r w:rsidRPr="658D638C" w:rsidR="58F15F2B">
        <w:rPr>
          <w:color w:val="231F20"/>
        </w:rPr>
        <w:t xml:space="preserve"> </w:t>
      </w:r>
      <w:r w:rsidRPr="658D638C" w:rsidR="4B412B81">
        <w:rPr>
          <w:color w:val="231F20"/>
        </w:rPr>
        <w:t>consistently pierce</w:t>
      </w:r>
      <w:r w:rsidRPr="658D638C" w:rsidR="6E3A0C34">
        <w:rPr>
          <w:color w:val="231F20"/>
        </w:rPr>
        <w:t>d</w:t>
      </w:r>
      <w:r w:rsidRPr="658D638C" w:rsidR="4B412B81">
        <w:rPr>
          <w:color w:val="231F20"/>
        </w:rPr>
        <w:t xml:space="preserve"> rat skin</w:t>
      </w:r>
      <w:r w:rsidRPr="658D638C" w:rsidR="27D32B79">
        <w:rPr>
          <w:color w:val="231F20"/>
        </w:rPr>
        <w:t xml:space="preserve"> leaving behind visible </w:t>
      </w:r>
      <w:r w:rsidRPr="658D638C" w:rsidR="5427D13C">
        <w:rPr>
          <w:color w:val="231F20"/>
        </w:rPr>
        <w:t>punctures</w:t>
      </w:r>
      <w:r w:rsidRPr="658D638C" w:rsidR="775871C6">
        <w:rPr>
          <w:color w:val="231F20"/>
        </w:rPr>
        <w:t xml:space="preserve"> </w:t>
      </w:r>
      <w:r w:rsidRPr="658D638C" w:rsidR="4B412B81">
        <w:rPr>
          <w:color w:val="231F20"/>
        </w:rPr>
        <w:t xml:space="preserve">(Fig. </w:t>
      </w:r>
      <w:r w:rsidRPr="658D638C" w:rsidR="6C1E9FD0">
        <w:rPr>
          <w:color w:val="231F20"/>
        </w:rPr>
        <w:t>7</w:t>
      </w:r>
      <w:r w:rsidRPr="658D638C" w:rsidR="4B412B81">
        <w:rPr>
          <w:color w:val="231F20"/>
        </w:rPr>
        <w:t>)</w:t>
      </w:r>
      <w:r w:rsidRPr="658D638C" w:rsidR="436AE8C9">
        <w:rPr>
          <w:color w:val="231F20"/>
        </w:rPr>
        <w:t>.</w:t>
      </w:r>
      <w:r w:rsidRPr="658D638C" w:rsidR="600B7A8B">
        <w:rPr>
          <w:color w:val="231F20"/>
        </w:rPr>
        <w:t xml:space="preserve"> </w:t>
      </w:r>
      <w:del w:author="Christopher Larson" w:date="2024-08-27T22:48:06.652Z" w:id="951012052">
        <w:r w:rsidRPr="658D638C" w:rsidDel="600B7A8B">
          <w:rPr>
            <w:color w:val="231F20"/>
          </w:rPr>
          <w:delText>To</w:delText>
        </w:r>
        <w:r w:rsidRPr="658D638C" w:rsidDel="600B7A8B">
          <w:rPr>
            <w:color w:val="231F20"/>
          </w:rPr>
          <w:delText xml:space="preserve"> </w:delText>
        </w:r>
        <w:r w:rsidRPr="658D638C" w:rsidDel="600B7A8B">
          <w:rPr>
            <w:color w:val="231F20"/>
          </w:rPr>
          <w:delText>validat</w:delText>
        </w:r>
        <w:r w:rsidRPr="658D638C" w:rsidDel="600B7A8B">
          <w:rPr>
            <w:color w:val="231F20"/>
          </w:rPr>
          <w:delText>e</w:delText>
        </w:r>
        <w:r w:rsidRPr="658D638C" w:rsidDel="600B7A8B">
          <w:rPr>
            <w:color w:val="231F20"/>
          </w:rPr>
          <w:delText xml:space="preserve"> the MNAs</w:delText>
        </w:r>
        <w:r w:rsidRPr="658D638C" w:rsidDel="600B7A8B">
          <w:rPr>
            <w:color w:val="231F20"/>
          </w:rPr>
          <w:delText xml:space="preserve"> multiplexing capabilities, they were</w:delText>
        </w:r>
      </w:del>
      <w:ins w:author="Christopher Larson" w:date="2024-08-27T22:46:05.719Z" w:id="311815928">
        <w:r w:rsidRPr="658D638C" w:rsidR="0336913E">
          <w:rPr>
            <w:color w:val="231F20"/>
          </w:rPr>
          <w:t>When</w:t>
        </w:r>
      </w:ins>
      <w:r w:rsidRPr="658D638C" w:rsidR="600B7A8B">
        <w:rPr>
          <w:color w:val="231F20"/>
        </w:rPr>
        <w:t xml:space="preserve"> challenged </w:t>
      </w:r>
      <w:ins w:author="Christopher Larson" w:date="2024-08-27T22:46:11.115Z" w:id="634142396">
        <w:r w:rsidRPr="658D638C" w:rsidR="0B425DF4">
          <w:rPr>
            <w:color w:val="231F20"/>
          </w:rPr>
          <w:t>with</w:t>
        </w:r>
      </w:ins>
      <w:del w:author="Christopher Larson" w:date="2024-08-27T22:46:09.152Z" w:id="701810284">
        <w:r w:rsidRPr="658D638C" w:rsidDel="600B7A8B">
          <w:rPr>
            <w:color w:val="231F20"/>
          </w:rPr>
          <w:delText>against</w:delText>
        </w:r>
      </w:del>
      <w:r w:rsidRPr="658D638C" w:rsidR="600B7A8B">
        <w:rPr>
          <w:color w:val="231F20"/>
        </w:rPr>
        <w:t xml:space="preserve"> phenylalanine and vancomycin</w:t>
      </w:r>
      <w:ins w:author="Christopher Larson" w:date="2024-08-27T22:46:15.782Z" w:id="414363406">
        <w:r w:rsidRPr="658D638C" w:rsidR="0687F1AA">
          <w:rPr>
            <w:color w:val="231F20"/>
          </w:rPr>
          <w:t>,</w:t>
        </w:r>
      </w:ins>
      <w:r w:rsidRPr="658D638C" w:rsidR="600B7A8B">
        <w:rPr>
          <w:color w:val="231F20"/>
        </w:rPr>
        <w:t xml:space="preserve"> </w:t>
      </w:r>
      <w:del w:author="Christopher Larson" w:date="2024-08-27T22:46:20.229Z" w:id="579222407">
        <w:r w:rsidRPr="658D638C" w:rsidDel="600B7A8B">
          <w:rPr>
            <w:color w:val="231F20"/>
          </w:rPr>
          <w:delText xml:space="preserve">with </w:delText>
        </w:r>
      </w:del>
      <w:r w:rsidRPr="658D638C" w:rsidR="600B7A8B">
        <w:rPr>
          <w:color w:val="231F20"/>
        </w:rPr>
        <w:t>the MNA</w:t>
      </w:r>
      <w:ins w:author="Christopher Larson" w:date="2024-08-27T22:48:22.773Z" w:id="1119107565">
        <w:r w:rsidRPr="658D638C" w:rsidR="59C1564E">
          <w:rPr>
            <w:color w:val="231F20"/>
          </w:rPr>
          <w:t>’</w:t>
        </w:r>
      </w:ins>
      <w:r w:rsidRPr="658D638C" w:rsidR="600B7A8B">
        <w:rPr>
          <w:color w:val="231F20"/>
        </w:rPr>
        <w:t>s</w:t>
      </w:r>
      <w:ins w:author="Christopher Larson" w:date="2024-08-27T22:46:32.399Z" w:id="948796633">
        <w:r w:rsidRPr="658D638C" w:rsidR="2BCE3952">
          <w:rPr>
            <w:color w:val="231F20"/>
          </w:rPr>
          <w:t xml:space="preserve"> electrodes</w:t>
        </w:r>
      </w:ins>
      <w:r w:rsidRPr="658D638C" w:rsidR="600B7A8B">
        <w:rPr>
          <w:color w:val="231F20"/>
        </w:rPr>
        <w:t xml:space="preserve"> </w:t>
      </w:r>
      <w:del w:author="Christopher Larson" w:date="2024-08-27T22:46:38.301Z" w:id="675108494">
        <w:r w:rsidRPr="658D638C" w:rsidDel="600B7A8B">
          <w:rPr>
            <w:color w:val="231F20"/>
          </w:rPr>
          <w:delText xml:space="preserve">only </w:delText>
        </w:r>
      </w:del>
      <w:r w:rsidRPr="658D638C" w:rsidR="600B7A8B">
        <w:rPr>
          <w:color w:val="231F20"/>
        </w:rPr>
        <w:t>respond</w:t>
      </w:r>
      <w:ins w:author="Christopher Larson" w:date="2024-08-27T22:46:42.495Z" w:id="1221200136">
        <w:r w:rsidRPr="658D638C" w:rsidR="01FC8B98">
          <w:rPr>
            <w:color w:val="231F20"/>
          </w:rPr>
          <w:t>ed</w:t>
        </w:r>
      </w:ins>
      <w:del w:author="Christopher Larson" w:date="2024-08-27T22:46:41.358Z" w:id="2142851001">
        <w:r w:rsidRPr="658D638C" w:rsidDel="600B7A8B">
          <w:rPr>
            <w:color w:val="231F20"/>
          </w:rPr>
          <w:delText>ing</w:delText>
        </w:r>
      </w:del>
      <w:ins w:author="Christopher Larson" w:date="2024-08-27T22:46:44.756Z" w:id="2143929539">
        <w:r w:rsidRPr="658D638C" w:rsidR="4D5509C6">
          <w:rPr>
            <w:color w:val="231F20"/>
          </w:rPr>
          <w:t xml:space="preserve"> only</w:t>
        </w:r>
      </w:ins>
      <w:r w:rsidRPr="658D638C" w:rsidR="600B7A8B">
        <w:rPr>
          <w:color w:val="231F20"/>
        </w:rPr>
        <w:t xml:space="preserve"> to their co</w:t>
      </w:r>
      <w:r w:rsidRPr="658D638C" w:rsidR="60288CCE">
        <w:rPr>
          <w:color w:val="231F20"/>
        </w:rPr>
        <w:t>rresponding target</w:t>
      </w:r>
      <w:ins w:author="Christopher Larson" w:date="2024-08-27T22:46:53.071Z" w:id="1445430806">
        <w:r w:rsidRPr="658D638C" w:rsidR="7C985665">
          <w:rPr>
            <w:color w:val="231F20"/>
          </w:rPr>
          <w:t xml:space="preserve">, </w:t>
        </w:r>
      </w:ins>
      <w:ins w:author="Christopher Larson" w:date="2024-08-27T22:47:55.796Z" w:id="534916109">
        <w:r w:rsidRPr="658D638C" w:rsidR="7C985665">
          <w:rPr>
            <w:color w:val="231F20"/>
          </w:rPr>
          <w:t>demonstrating</w:t>
        </w:r>
        <w:r w:rsidRPr="658D638C" w:rsidR="7C985665">
          <w:rPr>
            <w:color w:val="231F20"/>
          </w:rPr>
          <w:t xml:space="preserve"> </w:t>
        </w:r>
      </w:ins>
      <w:ins w:author="Christopher Larson" w:date="2024-08-27T22:50:56.916Z" w:id="2080567523">
        <w:r w:rsidRPr="658D638C" w:rsidR="2BE44967">
          <w:rPr>
            <w:color w:val="231F20"/>
          </w:rPr>
          <w:t xml:space="preserve">its </w:t>
        </w:r>
      </w:ins>
      <w:ins w:author="Christopher Larson" w:date="2024-08-27T22:47:55.796Z" w:id="1156090496">
        <w:r w:rsidRPr="658D638C" w:rsidR="7C985665">
          <w:rPr>
            <w:color w:val="231F20"/>
          </w:rPr>
          <w:t>multiplexing</w:t>
        </w:r>
        <w:r w:rsidRPr="658D638C" w:rsidR="0FBCA4CC">
          <w:rPr>
            <w:color w:val="231F20"/>
          </w:rPr>
          <w:t xml:space="preserve"> capability</w:t>
        </w:r>
      </w:ins>
      <w:r w:rsidRPr="658D638C" w:rsidR="60288CCE">
        <w:rPr>
          <w:color w:val="231F20"/>
        </w:rPr>
        <w:t xml:space="preserve"> (Fig. </w:t>
      </w:r>
      <w:r w:rsidRPr="658D638C" w:rsidR="54667BBC">
        <w:rPr>
          <w:color w:val="231F20"/>
        </w:rPr>
        <w:t>8</w:t>
      </w:r>
      <w:r w:rsidRPr="658D638C" w:rsidR="60288CCE">
        <w:rPr>
          <w:color w:val="231F20"/>
        </w:rPr>
        <w:t xml:space="preserve">). </w:t>
      </w:r>
      <w:r w:rsidRPr="658D638C" w:rsidR="73361620">
        <w:rPr>
          <w:i w:val="1"/>
          <w:iCs w:val="1"/>
          <w:color w:val="231F20"/>
        </w:rPr>
        <w:t>In vivo</w:t>
      </w:r>
      <w:r w:rsidRPr="658D638C" w:rsidR="73361620">
        <w:rPr>
          <w:i w:val="0"/>
          <w:iCs w:val="0"/>
          <w:color w:val="231F20"/>
        </w:rPr>
        <w:t xml:space="preserve"> </w:t>
      </w:r>
      <w:del w:author="Christopher Larson" w:date="2024-08-27T22:49:28.531Z" w:id="1908160954">
        <w:r w:rsidRPr="658D638C" w:rsidDel="5FC5EB51">
          <w:rPr>
            <w:i w:val="0"/>
            <w:iCs w:val="0"/>
            <w:color w:val="231F20"/>
          </w:rPr>
          <w:delText>performance</w:delText>
        </w:r>
      </w:del>
      <w:ins w:author="Christopher Larson" w:date="2024-08-27T22:49:29.451Z" w:id="289826887">
        <w:r w:rsidRPr="658D638C" w:rsidR="590D7CD9">
          <w:rPr>
            <w:color w:val="231F20"/>
          </w:rPr>
          <w:t>function</w:t>
        </w:r>
      </w:ins>
      <w:r w:rsidRPr="658D638C" w:rsidR="5FC5EB51">
        <w:rPr>
          <w:i w:val="0"/>
          <w:iCs w:val="0"/>
          <w:color w:val="231F20"/>
        </w:rPr>
        <w:t xml:space="preserve"> was </w:t>
      </w:r>
      <w:del w:author="Christopher Larson" w:date="2024-08-27T22:49:37.321Z" w:id="600146865">
        <w:r w:rsidRPr="658D638C" w:rsidDel="5FC5EB51">
          <w:rPr>
            <w:i w:val="0"/>
            <w:iCs w:val="0"/>
            <w:color w:val="231F20"/>
          </w:rPr>
          <w:delText>evaluated</w:delText>
        </w:r>
      </w:del>
      <w:ins w:author="Christopher Larson" w:date="2024-08-27T22:49:39.218Z" w:id="1174875276">
        <w:r w:rsidRPr="658D638C" w:rsidR="32CBEE19">
          <w:rPr>
            <w:color w:val="231F20"/>
          </w:rPr>
          <w:t>demonstrated</w:t>
        </w:r>
      </w:ins>
      <w:r w:rsidRPr="658D638C" w:rsidR="5FC5EB51">
        <w:rPr>
          <w:i w:val="0"/>
          <w:iCs w:val="0"/>
          <w:color w:val="231F20"/>
        </w:rPr>
        <w:t xml:space="preserve"> </w:t>
      </w:r>
      <w:del w:author="Christopher Larson" w:date="2024-08-27T22:51:52.988Z" w:id="1261761025">
        <w:r w:rsidRPr="658D638C" w:rsidDel="5FC5EB51">
          <w:rPr>
            <w:i w:val="0"/>
            <w:iCs w:val="0"/>
            <w:color w:val="231F20"/>
          </w:rPr>
          <w:delText xml:space="preserve">with </w:delText>
        </w:r>
        <w:r w:rsidRPr="658D638C" w:rsidDel="73361620">
          <w:rPr>
            <w:i w:val="0"/>
            <w:iCs w:val="0"/>
            <w:color w:val="231F20"/>
          </w:rPr>
          <w:delText>t</w:delText>
        </w:r>
        <w:r w:rsidRPr="658D638C" w:rsidDel="436AE8C9">
          <w:rPr>
            <w:i w:val="0"/>
            <w:iCs w:val="0"/>
            <w:color w:val="231F20"/>
          </w:rPr>
          <w:delText xml:space="preserve">arget detection </w:delText>
        </w:r>
      </w:del>
      <w:r w:rsidRPr="658D638C" w:rsidR="436AE8C9">
        <w:rPr>
          <w:i w:val="0"/>
          <w:iCs w:val="0"/>
          <w:color w:val="231F20"/>
        </w:rPr>
        <w:t xml:space="preserve">in an </w:t>
      </w:r>
      <w:r w:rsidRPr="658D638C" w:rsidR="305ED1FF">
        <w:rPr>
          <w:color w:val="231F20"/>
        </w:rPr>
        <w:t>anesthetized</w:t>
      </w:r>
      <w:r w:rsidRPr="658D638C" w:rsidR="436AE8C9">
        <w:rPr>
          <w:color w:val="231F20"/>
        </w:rPr>
        <w:t xml:space="preserve"> rat using a</w:t>
      </w:r>
      <w:r w:rsidRPr="658D638C" w:rsidR="589828EC">
        <w:rPr>
          <w:color w:val="231F20"/>
        </w:rPr>
        <w:t xml:space="preserve"> MNA and </w:t>
      </w:r>
      <w:r w:rsidRPr="658D638C" w:rsidR="7E1F2F50">
        <w:rPr>
          <w:color w:val="231F20"/>
        </w:rPr>
        <w:t>subcutaneous</w:t>
      </w:r>
      <w:r w:rsidRPr="658D638C" w:rsidR="589828EC">
        <w:rPr>
          <w:color w:val="231F20"/>
        </w:rPr>
        <w:t xml:space="preserve"> </w:t>
      </w:r>
      <w:ins w:author="Christopher Larson" w:date="2024-08-27T22:49:50.74Z" w:id="1360717365">
        <w:r w:rsidRPr="658D638C" w:rsidR="58B23D4F">
          <w:rPr>
            <w:color w:val="231F20"/>
          </w:rPr>
          <w:t xml:space="preserve">wire </w:t>
        </w:r>
      </w:ins>
      <w:r w:rsidRPr="658D638C" w:rsidR="589828EC">
        <w:rPr>
          <w:color w:val="231F20"/>
        </w:rPr>
        <w:t xml:space="preserve">sensor in </w:t>
      </w:r>
      <w:r w:rsidRPr="658D638C" w:rsidR="27DB8B98">
        <w:rPr>
          <w:color w:val="231F20"/>
        </w:rPr>
        <w:t>parallel</w:t>
      </w:r>
      <w:r w:rsidRPr="658D638C" w:rsidR="4C5AC492">
        <w:rPr>
          <w:color w:val="231F20"/>
        </w:rPr>
        <w:t>,</w:t>
      </w:r>
      <w:r w:rsidRPr="658D638C" w:rsidR="27DB8B98">
        <w:rPr>
          <w:color w:val="231F20"/>
        </w:rPr>
        <w:t xml:space="preserve"> </w:t>
      </w:r>
      <w:r w:rsidRPr="658D638C" w:rsidR="49992679">
        <w:rPr>
          <w:color w:val="231F20"/>
        </w:rPr>
        <w:t>show</w:t>
      </w:r>
      <w:r w:rsidRPr="658D638C" w:rsidR="05B4C30B">
        <w:rPr>
          <w:color w:val="231F20"/>
        </w:rPr>
        <w:t>ing</w:t>
      </w:r>
      <w:r w:rsidRPr="658D638C" w:rsidR="576CC7DC">
        <w:rPr>
          <w:color w:val="231F20"/>
        </w:rPr>
        <w:t xml:space="preserve"> an observable response</w:t>
      </w:r>
      <w:r w:rsidRPr="658D638C" w:rsidR="08C06749">
        <w:rPr>
          <w:color w:val="231F20"/>
        </w:rPr>
        <w:t xml:space="preserve"> </w:t>
      </w:r>
      <w:del w:author="Christopher Larson" w:date="2024-08-27T22:51:30.251Z" w:id="96230767">
        <w:r w:rsidRPr="658D638C" w:rsidDel="08C06749">
          <w:rPr>
            <w:color w:val="231F20"/>
          </w:rPr>
          <w:delText xml:space="preserve">when target is </w:delText>
        </w:r>
      </w:del>
      <w:ins w:author="Christopher Larson" w:date="2024-08-27T22:51:31.594Z" w:id="1159694007">
        <w:r w:rsidRPr="658D638C" w:rsidR="01471F52">
          <w:rPr>
            <w:color w:val="231F20"/>
          </w:rPr>
          <w:t xml:space="preserve">to </w:t>
        </w:r>
      </w:ins>
      <w:r w:rsidRPr="658D638C" w:rsidR="08C06749">
        <w:rPr>
          <w:color w:val="231F20"/>
        </w:rPr>
        <w:t>injected</w:t>
      </w:r>
      <w:r w:rsidRPr="658D638C" w:rsidR="576CC7DC">
        <w:rPr>
          <w:color w:val="231F20"/>
        </w:rPr>
        <w:t xml:space="preserve"> </w:t>
      </w:r>
      <w:ins w:author="Christopher Larson" w:date="2024-08-27T22:51:35.356Z" w:id="617582617">
        <w:r w:rsidRPr="658D638C" w:rsidR="5322B237">
          <w:rPr>
            <w:color w:val="231F20"/>
          </w:rPr>
          <w:t>target</w:t>
        </w:r>
      </w:ins>
      <w:ins w:author="Christopher Larson" w:date="2024-08-27T22:52:16.117Z" w:id="1640928178">
        <w:r w:rsidRPr="658D638C" w:rsidR="5322B237">
          <w:rPr>
            <w:color w:val="231F20"/>
          </w:rPr>
          <w:t xml:space="preserve"> </w:t>
        </w:r>
      </w:ins>
      <w:r w:rsidRPr="658D638C" w:rsidR="436AE8C9">
        <w:rPr>
          <w:color w:val="231F20"/>
        </w:rPr>
        <w:t>(</w:t>
      </w:r>
      <w:r w:rsidRPr="658D638C" w:rsidR="436AE8C9">
        <w:rPr>
          <w:color w:val="231F20"/>
        </w:rPr>
        <w:t>Fig. 9).</w:t>
      </w:r>
      <w:r w:rsidRPr="658D638C" w:rsidR="724C6637">
        <w:rPr>
          <w:color w:val="231F20"/>
        </w:rPr>
        <w:t xml:space="preserve"> </w:t>
      </w:r>
      <w:r w:rsidRPr="658D638C" w:rsidR="34C7E89C">
        <w:rPr>
          <w:color w:val="231F20"/>
        </w:rPr>
        <w:t>Differences in</w:t>
      </w:r>
      <w:r w:rsidRPr="658D638C" w:rsidR="3CA4ED3D">
        <w:rPr>
          <w:color w:val="231F20"/>
        </w:rPr>
        <w:t xml:space="preserve"> sensor</w:t>
      </w:r>
      <w:r w:rsidRPr="658D638C" w:rsidR="34C7E89C">
        <w:rPr>
          <w:color w:val="231F20"/>
        </w:rPr>
        <w:t xml:space="preserve"> signal gain </w:t>
      </w:r>
      <w:r w:rsidRPr="658D638C" w:rsidR="34C7E89C">
        <w:rPr>
          <w:color w:val="231F20"/>
        </w:rPr>
        <w:t xml:space="preserve">may be a result of differences in </w:t>
      </w:r>
      <w:del w:author="Christopher Larson" w:date="2024-08-27T22:54:45.571Z" w:id="1272352762">
        <w:r w:rsidRPr="658D638C" w:rsidDel="34C7E89C">
          <w:rPr>
            <w:color w:val="231F20"/>
          </w:rPr>
          <w:delText>skin</w:delText>
        </w:r>
      </w:del>
      <w:ins w:author="Christopher Larson" w:date="2024-08-27T22:54:46.807Z" w:id="1465111640">
        <w:r w:rsidRPr="658D638C" w:rsidR="645D2E6D">
          <w:rPr>
            <w:color w:val="231F20"/>
          </w:rPr>
          <w:t>transport</w:t>
        </w:r>
      </w:ins>
      <w:r w:rsidRPr="658D638C" w:rsidR="34C7E89C">
        <w:rPr>
          <w:color w:val="231F20"/>
        </w:rPr>
        <w:t xml:space="preserve"> kinematics </w:t>
      </w:r>
      <w:del w:author="Christopher Larson" w:date="2024-08-27T22:55:03.187Z" w:id="237071663">
        <w:r w:rsidRPr="658D638C" w:rsidDel="34C7E89C">
          <w:rPr>
            <w:color w:val="231F20"/>
          </w:rPr>
          <w:delText>as most aptamer sensors a</w:delText>
        </w:r>
        <w:r w:rsidRPr="658D638C" w:rsidDel="04773986">
          <w:rPr>
            <w:color w:val="231F20"/>
          </w:rPr>
          <w:delText>re in</w:delText>
        </w:r>
      </w:del>
      <w:ins w:author="Christopher Larson" w:date="2024-08-27T22:55:03.334Z" w:id="2072251697">
        <w:r w:rsidRPr="658D638C" w:rsidR="32236CE9">
          <w:rPr>
            <w:color w:val="231F20"/>
          </w:rPr>
          <w:t>of</w:t>
        </w:r>
      </w:ins>
      <w:r w:rsidRPr="658D638C" w:rsidR="04773986">
        <w:rPr>
          <w:color w:val="231F20"/>
        </w:rPr>
        <w:t xml:space="preserve"> the subcutaneous </w:t>
      </w:r>
      <w:del w:author="Christopher Larson" w:date="2024-08-27T22:55:17.596Z" w:id="1513041297">
        <w:r w:rsidRPr="658D638C" w:rsidDel="04773986">
          <w:rPr>
            <w:color w:val="231F20"/>
          </w:rPr>
          <w:delText>layers of skin</w:delText>
        </w:r>
        <w:r w:rsidRPr="658D638C" w:rsidDel="2C72D816">
          <w:rPr>
            <w:color w:val="231F20"/>
          </w:rPr>
          <w:delText xml:space="preserve"> while the MNAs are in the</w:delText>
        </w:r>
      </w:del>
      <w:ins w:author="Christopher Larson" w:date="2024-08-27T22:55:17.879Z" w:id="1312359779">
        <w:r w:rsidRPr="658D638C" w:rsidR="26C67C72">
          <w:rPr>
            <w:color w:val="231F20"/>
          </w:rPr>
          <w:t>and</w:t>
        </w:r>
      </w:ins>
      <w:r w:rsidRPr="658D638C" w:rsidR="2C72D816">
        <w:rPr>
          <w:color w:val="231F20"/>
        </w:rPr>
        <w:t xml:space="preserve"> upper cutaneous </w:t>
      </w:r>
      <w:ins w:author="Christopher Larson" w:date="2024-08-27T22:55:33.115Z" w:id="628478354">
        <w:r w:rsidRPr="658D638C" w:rsidR="03A0ABF4">
          <w:rPr>
            <w:color w:val="231F20"/>
          </w:rPr>
          <w:t>spaces</w:t>
        </w:r>
      </w:ins>
      <w:del w:author="Christopher Larson" w:date="2024-08-27T22:55:31.189Z" w:id="1717715159">
        <w:r w:rsidRPr="658D638C" w:rsidDel="2C72D816">
          <w:rPr>
            <w:color w:val="231F20"/>
          </w:rPr>
          <w:delText>layers</w:delText>
        </w:r>
      </w:del>
      <w:r w:rsidRPr="658D638C" w:rsidR="04773986">
        <w:rPr>
          <w:color w:val="231F20"/>
        </w:rPr>
        <w:t xml:space="preserve">. </w:t>
      </w:r>
      <w:r w:rsidRPr="658D638C" w:rsidR="11D9A542">
        <w:rPr>
          <w:color w:val="231F20"/>
        </w:rPr>
        <w:t>Data was also collected using the</w:t>
      </w:r>
      <w:r w:rsidRPr="658D638C" w:rsidR="11D9A542">
        <w:rPr>
          <w:color w:val="231F20"/>
        </w:rPr>
        <w:t xml:space="preserve"> </w:t>
      </w:r>
      <w:r w:rsidRPr="658D638C" w:rsidR="11D9A542">
        <w:rPr>
          <w:color w:val="231F20"/>
        </w:rPr>
        <w:t>YAMsta</w:t>
      </w:r>
      <w:r w:rsidRPr="658D638C" w:rsidR="11D9A542">
        <w:rPr>
          <w:color w:val="231F20"/>
        </w:rPr>
        <w:t>t</w:t>
      </w:r>
      <w:r w:rsidRPr="658D638C" w:rsidR="11D9A542">
        <w:rPr>
          <w:color w:val="231F20"/>
        </w:rPr>
        <w:t xml:space="preserve"> with functionalized gold wires to test multiplexing and sensing capabilities (Fig. </w:t>
      </w:r>
      <w:r w:rsidRPr="658D638C" w:rsidR="3BE73C42">
        <w:rPr>
          <w:color w:val="231F20"/>
        </w:rPr>
        <w:t>10</w:t>
      </w:r>
      <w:r w:rsidRPr="658D638C" w:rsidR="11D9A542">
        <w:rPr>
          <w:color w:val="231F20"/>
        </w:rPr>
        <w:t>)</w:t>
      </w:r>
      <w:r w:rsidRPr="658D638C" w:rsidR="6BC6A514">
        <w:rPr>
          <w:color w:val="231F20"/>
        </w:rPr>
        <w:t xml:space="preserve">. </w:t>
      </w:r>
      <w:r w:rsidRPr="658D638C" w:rsidR="60C11BDE">
        <w:rPr>
          <w:color w:val="231F20"/>
        </w:rPr>
        <w:t>An expected signal gain was achieved using the</w:t>
      </w:r>
      <w:r w:rsidRPr="658D638C" w:rsidR="60C11BDE">
        <w:rPr>
          <w:color w:val="231F20"/>
        </w:rPr>
        <w:t xml:space="preserve"> </w:t>
      </w:r>
      <w:r w:rsidRPr="658D638C" w:rsidR="60C11BDE">
        <w:rPr>
          <w:color w:val="231F20"/>
        </w:rPr>
        <w:t>YAMsta</w:t>
      </w:r>
      <w:r w:rsidRPr="658D638C" w:rsidR="60C11BDE">
        <w:rPr>
          <w:color w:val="231F20"/>
        </w:rPr>
        <w:t>t</w:t>
      </w:r>
      <w:r w:rsidRPr="658D638C" w:rsidR="60C11BDE">
        <w:rPr>
          <w:color w:val="231F20"/>
        </w:rPr>
        <w:t xml:space="preserve"> </w:t>
      </w:r>
      <w:r w:rsidRPr="658D638C" w:rsidR="57FFA736">
        <w:rPr>
          <w:color w:val="231F20"/>
        </w:rPr>
        <w:t xml:space="preserve">comparable to results with benchtop testing (Fig. 7). </w:t>
      </w:r>
    </w:p>
    <w:p w:rsidR="422D5249" w:rsidP="658D638C" w:rsidRDefault="422D5249" w14:paraId="714D6D92" w14:textId="31AD482D">
      <w:pPr>
        <w:pStyle w:val="Normal"/>
        <w:widowControl w:val="0"/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0" w:beforeAutospacing="off" w:after="120" w:afterAutospacing="off" w:line="259" w:lineRule="auto"/>
        <w:ind w:left="0" w:right="0"/>
        <w:jc w:val="both"/>
        <w:rPr>
          <w:color w:val="231F20"/>
        </w:rPr>
      </w:pPr>
      <w:r w:rsidRPr="658D638C" w:rsidR="422D5249">
        <w:rPr>
          <w:color w:val="231F20"/>
        </w:rPr>
        <w:t xml:space="preserve">The ADuCM355 is capable of many common electrochemical techniques, such as cyclic voltammetry and </w:t>
      </w:r>
      <w:r w:rsidRPr="658D638C" w:rsidR="6FEA10B9">
        <w:rPr>
          <w:color w:val="231F20"/>
        </w:rPr>
        <w:t xml:space="preserve">electrochemical impedance spectroscopy, expanding the possibilities of </w:t>
      </w:r>
      <w:r w:rsidRPr="658D638C" w:rsidR="5E10B45F">
        <w:rPr>
          <w:color w:val="231F20"/>
        </w:rPr>
        <w:t xml:space="preserve">integrated </w:t>
      </w:r>
      <w:r w:rsidRPr="658D638C" w:rsidR="6FEA10B9">
        <w:rPr>
          <w:color w:val="231F20"/>
        </w:rPr>
        <w:t>sensors</w:t>
      </w:r>
      <w:r w:rsidRPr="658D638C" w:rsidR="09736412">
        <w:rPr>
          <w:color w:val="231F20"/>
        </w:rPr>
        <w:t xml:space="preserve"> </w:t>
      </w:r>
      <w:r w:rsidRPr="658D638C" w:rsidR="0492305A">
        <w:rPr>
          <w:color w:val="231F20"/>
        </w:rPr>
        <w:t>using</w:t>
      </w:r>
      <w:r w:rsidRPr="658D638C" w:rsidR="6FEA10B9">
        <w:rPr>
          <w:color w:val="231F20"/>
        </w:rPr>
        <w:t xml:space="preserve"> the </w:t>
      </w:r>
      <w:r w:rsidRPr="658D638C" w:rsidR="6FEA10B9">
        <w:rPr>
          <w:color w:val="231F20"/>
        </w:rPr>
        <w:t>YAMstat</w:t>
      </w:r>
      <w:r w:rsidRPr="658D638C" w:rsidR="6FEA10B9">
        <w:rPr>
          <w:color w:val="231F20"/>
        </w:rPr>
        <w:t>.</w:t>
      </w:r>
      <w:r w:rsidRPr="658D638C" w:rsidR="61A710C0">
        <w:rPr>
          <w:color w:val="231F20"/>
        </w:rPr>
        <w:t xml:space="preserve"> </w:t>
      </w:r>
      <w:r w:rsidRPr="658D638C" w:rsidR="7E3CDD67">
        <w:rPr>
          <w:color w:val="231F20"/>
        </w:rPr>
        <w:t xml:space="preserve">Future work entails continued </w:t>
      </w:r>
      <w:r w:rsidRPr="658D638C" w:rsidR="0576B982">
        <w:rPr>
          <w:i w:val="1"/>
          <w:iCs w:val="1"/>
          <w:color w:val="231F20"/>
        </w:rPr>
        <w:t>in vivo</w:t>
      </w:r>
      <w:r w:rsidRPr="658D638C" w:rsidR="7B298A4B">
        <w:rPr>
          <w:i w:val="1"/>
          <w:iCs w:val="1"/>
          <w:color w:val="231F20"/>
        </w:rPr>
        <w:t xml:space="preserve"> </w:t>
      </w:r>
      <w:r w:rsidRPr="658D638C" w:rsidR="2EA1F5CE">
        <w:rPr>
          <w:i w:val="0"/>
          <w:iCs w:val="0"/>
          <w:color w:val="231F20"/>
        </w:rPr>
        <w:t>sensing with</w:t>
      </w:r>
      <w:r w:rsidRPr="658D638C" w:rsidR="7B298A4B">
        <w:rPr>
          <w:i w:val="0"/>
          <w:iCs w:val="0"/>
          <w:color w:val="231F20"/>
        </w:rPr>
        <w:t xml:space="preserve"> MNA</w:t>
      </w:r>
      <w:r w:rsidRPr="658D638C" w:rsidR="3B115020">
        <w:rPr>
          <w:i w:val="0"/>
          <w:iCs w:val="0"/>
          <w:color w:val="231F20"/>
        </w:rPr>
        <w:t>s</w:t>
      </w:r>
      <w:r w:rsidRPr="658D638C" w:rsidR="7B298A4B">
        <w:rPr>
          <w:i w:val="0"/>
          <w:iCs w:val="0"/>
          <w:color w:val="231F20"/>
        </w:rPr>
        <w:t xml:space="preserve"> integrated with the </w:t>
      </w:r>
      <w:r w:rsidRPr="658D638C" w:rsidR="7B298A4B">
        <w:rPr>
          <w:i w:val="0"/>
          <w:iCs w:val="0"/>
          <w:color w:val="231F20"/>
        </w:rPr>
        <w:t>YAMstat</w:t>
      </w:r>
      <w:r w:rsidRPr="658D638C" w:rsidR="3F86FFAA">
        <w:rPr>
          <w:i w:val="0"/>
          <w:iCs w:val="0"/>
          <w:color w:val="231F20"/>
        </w:rPr>
        <w:t xml:space="preserve"> and </w:t>
      </w:r>
      <w:r w:rsidRPr="658D638C" w:rsidR="7E3CDD67">
        <w:rPr>
          <w:color w:val="231F20"/>
        </w:rPr>
        <w:t xml:space="preserve">mechanical </w:t>
      </w:r>
      <w:r w:rsidRPr="658D638C" w:rsidR="7E3CDD67">
        <w:rPr>
          <w:color w:val="231F20"/>
        </w:rPr>
        <w:t xml:space="preserve">characterization of </w:t>
      </w:r>
      <w:r w:rsidRPr="658D638C" w:rsidR="441076A4">
        <w:rPr>
          <w:color w:val="231F20"/>
        </w:rPr>
        <w:t xml:space="preserve">the </w:t>
      </w:r>
      <w:r w:rsidRPr="658D638C" w:rsidR="4B8579F2">
        <w:rPr>
          <w:color w:val="231F20"/>
        </w:rPr>
        <w:t>MNA</w:t>
      </w:r>
      <w:r w:rsidRPr="658D638C" w:rsidR="441076A4">
        <w:rPr>
          <w:color w:val="231F20"/>
        </w:rPr>
        <w:t>s.</w:t>
      </w:r>
    </w:p>
    <w:p xmlns:wp14="http://schemas.microsoft.com/office/word/2010/wordml" w:rsidR="006E3416" w:rsidP="658D638C" w:rsidRDefault="00164533" w14:paraId="2C6414C3" wp14:textId="21B006D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/>
        <w:rPr>
          <w:rFonts w:ascii="Times" w:hAnsi="Times" w:eastAsia="Times" w:cs="Times"/>
          <w:b w:val="1"/>
          <w:bCs w:val="1"/>
          <w:color w:val="231F20"/>
        </w:rPr>
      </w:pPr>
      <w:r w:rsidRPr="658D638C" w:rsidR="66E4524D">
        <w:rPr>
          <w:rFonts w:ascii="Times" w:hAnsi="Times" w:eastAsia="Times" w:cs="Times"/>
          <w:b w:val="1"/>
          <w:bCs w:val="1"/>
          <w:color w:val="231F20"/>
        </w:rPr>
        <w:t xml:space="preserve">Word count: </w:t>
      </w:r>
      <w:r w:rsidRPr="658D638C" w:rsidR="5CECB027">
        <w:rPr>
          <w:rFonts w:ascii="Times" w:hAnsi="Times" w:eastAsia="Times" w:cs="Times"/>
          <w:b w:val="1"/>
          <w:bCs w:val="1"/>
          <w:color w:val="231F20"/>
        </w:rPr>
        <w:t>633</w:t>
      </w:r>
    </w:p>
    <w:p xmlns:wp14="http://schemas.microsoft.com/office/word/2010/wordml" w:rsidR="006E3416" w:rsidRDefault="006E3416" w14:paraId="41C8F396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231F20"/>
        </w:rPr>
      </w:pPr>
    </w:p>
    <w:p xmlns:wp14="http://schemas.microsoft.com/office/word/2010/wordml" w:rsidR="006E3416" w:rsidP="658D638C" w:rsidRDefault="00164533" w14:paraId="071E4E01" wp14:textId="400C2C5A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b w:val="1"/>
          <w:bCs w:val="1"/>
          <w:color w:val="231F20"/>
        </w:rPr>
      </w:pPr>
      <w:r w:rsidRPr="658D638C" w:rsidR="66E4524D">
        <w:rPr>
          <w:b w:val="1"/>
          <w:bCs w:val="1"/>
          <w:color w:val="231F20"/>
        </w:rPr>
        <w:t>References</w:t>
      </w:r>
    </w:p>
    <w:p xmlns:wp14="http://schemas.microsoft.com/office/word/2010/wordml" w:rsidR="006E3416" w:rsidP="658D638C" w:rsidRDefault="00164533" w14:paraId="2F1E30FF" wp14:textId="096B481F">
      <w:pPr>
        <w:pStyle w:val="References"/>
        <w:widowControl w:val="0"/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1F20"/>
          <w:sz w:val="20"/>
          <w:szCs w:val="20"/>
          <w:lang w:val="fr-FR"/>
        </w:rPr>
      </w:pPr>
      <w:r w:rsidRPr="658D638C" w:rsidR="4A5BD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1F20"/>
          <w:sz w:val="20"/>
          <w:szCs w:val="20"/>
          <w:lang w:val="fr-FR"/>
        </w:rPr>
        <w:t xml:space="preserve">[1] </w:t>
      </w:r>
      <w:r w:rsidRPr="658D638C" w:rsidR="76C21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1F20"/>
          <w:sz w:val="20"/>
          <w:szCs w:val="20"/>
          <w:lang w:val="fr-FR"/>
        </w:rPr>
        <w:t xml:space="preserve">A. Downs, et al. </w:t>
      </w:r>
      <w:r w:rsidRPr="658D638C" w:rsidR="76C2128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31F20"/>
          <w:sz w:val="20"/>
          <w:szCs w:val="20"/>
          <w:lang w:val="fr-FR"/>
        </w:rPr>
        <w:t>ACS Sens.</w:t>
      </w:r>
      <w:r w:rsidRPr="658D638C" w:rsidR="76C21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1F20"/>
          <w:sz w:val="20"/>
          <w:szCs w:val="20"/>
          <w:lang w:val="fr-FR"/>
        </w:rPr>
        <w:t xml:space="preserve"> 2022, 7, 10, 2823–2832</w:t>
      </w:r>
      <w:r w:rsidRPr="658D638C" w:rsidR="06BC6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1F20"/>
          <w:sz w:val="20"/>
          <w:szCs w:val="20"/>
          <w:lang w:val="fr-FR"/>
        </w:rPr>
        <w:t xml:space="preserve"> </w:t>
      </w:r>
      <w:r>
        <w:tab/>
      </w:r>
      <w:r w:rsidRPr="658D638C" w:rsidR="6B0442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1F20"/>
          <w:sz w:val="20"/>
          <w:szCs w:val="20"/>
          <w:lang w:val="fr-FR"/>
        </w:rPr>
        <w:t>[</w:t>
      </w:r>
      <w:r w:rsidRPr="658D638C" w:rsidR="4A8576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1F20"/>
          <w:sz w:val="20"/>
          <w:szCs w:val="20"/>
          <w:lang w:val="fr-FR"/>
        </w:rPr>
        <w:t>2</w:t>
      </w:r>
      <w:r w:rsidRPr="658D638C" w:rsidR="6B0442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1F20"/>
          <w:sz w:val="20"/>
          <w:szCs w:val="20"/>
          <w:lang w:val="fr-FR"/>
        </w:rPr>
        <w:t>]</w:t>
      </w:r>
      <w:r w:rsidRPr="658D638C" w:rsidR="28440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1F20"/>
          <w:sz w:val="20"/>
          <w:szCs w:val="20"/>
          <w:lang w:val="fr-FR"/>
        </w:rPr>
        <w:t xml:space="preserve"> </w:t>
      </w:r>
      <w:r w:rsidRPr="658D638C" w:rsidR="28440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1F20"/>
          <w:sz w:val="20"/>
          <w:szCs w:val="20"/>
          <w:lang w:val="fr-FR"/>
        </w:rPr>
        <w:t xml:space="preserve">E. Brown, et al. </w:t>
      </w:r>
      <w:r w:rsidRPr="658D638C" w:rsidR="284406F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31F20"/>
          <w:sz w:val="20"/>
          <w:szCs w:val="20"/>
          <w:lang w:val="fr-FR"/>
        </w:rPr>
        <w:t xml:space="preserve">Anal. </w:t>
      </w:r>
      <w:r w:rsidRPr="658D638C" w:rsidR="284406F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31F20"/>
          <w:sz w:val="20"/>
          <w:szCs w:val="20"/>
          <w:lang w:val="fr-FR"/>
        </w:rPr>
        <w:t>Chem</w:t>
      </w:r>
      <w:r w:rsidRPr="658D638C" w:rsidR="284406F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31F20"/>
          <w:sz w:val="20"/>
          <w:szCs w:val="20"/>
          <w:lang w:val="fr-FR"/>
        </w:rPr>
        <w:t>.</w:t>
      </w:r>
      <w:r w:rsidRPr="658D638C" w:rsidR="28440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1F20"/>
          <w:sz w:val="20"/>
          <w:szCs w:val="20"/>
          <w:lang w:val="fr-FR"/>
        </w:rPr>
        <w:t xml:space="preserve"> 2022, 94, 12, 4906–4912</w:t>
      </w:r>
    </w:p>
    <w:p xmlns:wp14="http://schemas.microsoft.com/office/word/2010/wordml" w:rsidR="006E3416" w:rsidP="658D638C" w:rsidRDefault="00164533" w14:paraId="5285CA5D" wp14:textId="5AFC7D2C">
      <w:pPr>
        <w:pStyle w:val="References"/>
        <w:widowControl w:val="0"/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sectPr w:rsidR="006E3416">
          <w:headerReference w:type="default" r:id="rId7"/>
          <w:pgSz w:w="12242" w:h="15842" w:orient="portrait"/>
          <w:pgMar w:top="1418" w:right="1134" w:bottom="1418" w:left="1134" w:header="720" w:footer="709" w:gutter="0"/>
          <w:pgNumType w:start="1"/>
          <w:cols w:space="720"/>
          <w:footerReference w:type="default" r:id="Ra8af1d399ef8456b"/>
        </w:sectPr>
      </w:pPr>
      <w:r w:rsidRPr="658D638C" w:rsidR="1E2D75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1F20"/>
          <w:sz w:val="20"/>
          <w:szCs w:val="20"/>
          <w:lang w:val="en-US"/>
        </w:rPr>
        <w:t xml:space="preserve">[3] C. Larson, et al. </w:t>
      </w:r>
      <w:r w:rsidRPr="658D638C" w:rsidR="1E2D75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 xml:space="preserve">MEMS, </w:t>
      </w:r>
      <w:r w:rsidRPr="658D638C" w:rsidR="1E2D75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2024, pp. 352-355</w:t>
      </w:r>
    </w:p>
    <w:p w:rsidR="658D638C" w:rsidP="658D638C" w:rsidRDefault="658D638C" w14:paraId="43E396EB" w14:textId="1BE5CF3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</w:p>
    <w:sectPr w:rsidR="006E3416">
      <w:headerReference w:type="default" r:id="rId12"/>
      <w:pgSz w:w="12242" w:h="15842" w:orient="portrait"/>
      <w:pgMar w:top="1418" w:right="1134" w:bottom="1418" w:left="1134" w:header="709" w:footer="709" w:gutter="0"/>
      <w:cols w:space="720"/>
      <w:footerReference w:type="default" r:id="R6b2db88113ef4cfd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ER" w:author="Emmanuel Ramirez" w:date="2024-08-24T23:33:03" w:id="1204216718">
    <w:p w:rsidR="658D638C" w:rsidRDefault="658D638C" w14:paraId="3D63844D" w14:textId="322528F8">
      <w:pPr>
        <w:pStyle w:val="CommentText"/>
      </w:pPr>
      <w:r w:rsidR="658D638C">
        <w:rPr/>
        <w:t>One paper laser micromachines a sheet of PEEK in 3D for hollow microneedles so it differs from this 2D to 3D approach. It is also for ISF extraction for external sensing with 15+ min diffusion time making it unviable for real-time sensing.</w:t>
      </w:r>
      <w:r>
        <w:rPr>
          <w:rStyle w:val="CommentReference"/>
        </w:rPr>
        <w:annotationRef/>
      </w:r>
    </w:p>
    <w:p w:rsidR="658D638C" w:rsidRDefault="658D638C" w14:paraId="192E7A48" w14:textId="1AAD2400">
      <w:pPr>
        <w:pStyle w:val="CommentText"/>
      </w:pPr>
    </w:p>
    <w:p w:rsidR="658D638C" w:rsidRDefault="658D638C" w14:paraId="7E46438E" w14:textId="1421A67A">
      <w:pPr>
        <w:pStyle w:val="CommentText"/>
      </w:pPr>
      <w:r w:rsidR="658D638C">
        <w:rPr/>
        <w:t>https://doi.org/10.1016/j.talanta.2022.123695</w:t>
      </w:r>
    </w:p>
  </w:comment>
  <w:comment w:initials="ER" w:author="Emmanuel Ramirez" w:date="2024-08-25T20:13:06" w:id="634029809">
    <w:p w:rsidR="658D638C" w:rsidRDefault="658D638C" w14:paraId="0E7891D4" w14:textId="2825343B">
      <w:pPr>
        <w:pStyle w:val="CommentText"/>
      </w:pPr>
      <w:r w:rsidR="658D638C">
        <w:rPr/>
        <w:t>Maybe add image of this if space is available</w:t>
      </w:r>
      <w:r>
        <w:rPr>
          <w:rStyle w:val="CommentReference"/>
        </w:rPr>
        <w:annotationRef/>
      </w:r>
    </w:p>
  </w:comment>
  <w:comment w:initials="CL" w:author="Christopher Larson" w:date="2024-08-27T15:22:48" w:id="680019329">
    <w:p w:rsidR="658D638C" w:rsidRDefault="658D638C" w14:paraId="3CE0DF77" w14:textId="39AA7518">
      <w:pPr>
        <w:pStyle w:val="CommentText"/>
      </w:pPr>
      <w:r w:rsidR="658D638C">
        <w:rPr/>
        <w:t>Not necessary to include suppliers in an abstract.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E46438E"/>
  <w15:commentEx w15:done="0" w15:paraId="0E7891D4"/>
  <w15:commentEx w15:done="0" w15:paraId="3CE0DF7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3C9D500" w16cex:dateUtc="2024-08-25T06:33:03.253Z"/>
  <w16cex:commentExtensible w16cex:durableId="3BCFEA21" w16cex:dateUtc="2024-08-26T03:13:06.343Z"/>
  <w16cex:commentExtensible w16cex:durableId="25740C5A" w16cex:dateUtc="2024-08-27T22:22:48.58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E46438E" w16cid:durableId="73C9D500"/>
  <w16cid:commentId w16cid:paraId="0E7891D4" w16cid:durableId="3BCFEA21"/>
  <w16cid:commentId w16cid:paraId="3CE0DF77" w16cid:durableId="25740C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164533" w:rsidRDefault="00164533" w14:paraId="6537F28F" wp14:textId="77777777">
      <w:r>
        <w:separator/>
      </w:r>
    </w:p>
  </w:endnote>
  <w:endnote w:type="continuationSeparator" w:id="0">
    <w:p xmlns:wp14="http://schemas.microsoft.com/office/word/2010/wordml" w:rsidR="00164533" w:rsidRDefault="00164533" w14:paraId="6DFB9E2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658D638C" w:rsidTr="658D638C" w14:paraId="6CF06458">
      <w:trPr>
        <w:trHeight w:val="300"/>
      </w:trPr>
      <w:tc>
        <w:tcPr>
          <w:tcW w:w="3320" w:type="dxa"/>
          <w:tcMar/>
        </w:tcPr>
        <w:p w:rsidR="658D638C" w:rsidP="658D638C" w:rsidRDefault="658D638C" w14:paraId="732F794F" w14:textId="338F3359">
          <w:pPr>
            <w:pStyle w:val="Header"/>
            <w:bidi w:val="0"/>
            <w:ind w:left="-115"/>
            <w:jc w:val="left"/>
          </w:pPr>
        </w:p>
      </w:tc>
      <w:tc>
        <w:tcPr>
          <w:tcW w:w="3320" w:type="dxa"/>
          <w:tcMar/>
        </w:tcPr>
        <w:p w:rsidR="658D638C" w:rsidP="658D638C" w:rsidRDefault="658D638C" w14:paraId="7BD0D1A1" w14:textId="7994DF35">
          <w:pPr>
            <w:pStyle w:val="Header"/>
            <w:bidi w:val="0"/>
            <w:jc w:val="center"/>
          </w:pPr>
        </w:p>
      </w:tc>
      <w:tc>
        <w:tcPr>
          <w:tcW w:w="3320" w:type="dxa"/>
          <w:tcMar/>
        </w:tcPr>
        <w:p w:rsidR="658D638C" w:rsidP="658D638C" w:rsidRDefault="658D638C" w14:paraId="5B27D840" w14:textId="74C8025A">
          <w:pPr>
            <w:pStyle w:val="Header"/>
            <w:bidi w:val="0"/>
            <w:ind w:right="-115"/>
            <w:jc w:val="right"/>
          </w:pPr>
        </w:p>
      </w:tc>
    </w:tr>
  </w:tbl>
  <w:p w:rsidR="658D638C" w:rsidP="658D638C" w:rsidRDefault="658D638C" w14:paraId="477D42B8" w14:textId="5B86D4E7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658D638C" w:rsidTr="658D638C" w14:paraId="7CCCD6DE">
      <w:trPr>
        <w:trHeight w:val="300"/>
      </w:trPr>
      <w:tc>
        <w:tcPr>
          <w:tcW w:w="3320" w:type="dxa"/>
          <w:tcMar/>
        </w:tcPr>
        <w:p w:rsidR="658D638C" w:rsidP="658D638C" w:rsidRDefault="658D638C" w14:paraId="04B4E961" w14:textId="51B31053">
          <w:pPr>
            <w:pStyle w:val="Header"/>
            <w:bidi w:val="0"/>
            <w:ind w:left="-115"/>
            <w:jc w:val="left"/>
          </w:pPr>
        </w:p>
      </w:tc>
      <w:tc>
        <w:tcPr>
          <w:tcW w:w="3320" w:type="dxa"/>
          <w:tcMar/>
        </w:tcPr>
        <w:p w:rsidR="658D638C" w:rsidP="658D638C" w:rsidRDefault="658D638C" w14:paraId="4E6110BE" w14:textId="09FAA80E">
          <w:pPr>
            <w:pStyle w:val="Header"/>
            <w:bidi w:val="0"/>
            <w:jc w:val="center"/>
          </w:pPr>
        </w:p>
      </w:tc>
      <w:tc>
        <w:tcPr>
          <w:tcW w:w="3320" w:type="dxa"/>
          <w:tcMar/>
        </w:tcPr>
        <w:p w:rsidR="658D638C" w:rsidP="658D638C" w:rsidRDefault="658D638C" w14:paraId="6F15FD40" w14:textId="4C21B5CC">
          <w:pPr>
            <w:pStyle w:val="Header"/>
            <w:bidi w:val="0"/>
            <w:ind w:right="-115"/>
            <w:jc w:val="right"/>
          </w:pPr>
        </w:p>
      </w:tc>
    </w:tr>
  </w:tbl>
  <w:p w:rsidR="658D638C" w:rsidP="658D638C" w:rsidRDefault="658D638C" w14:paraId="409AC2FB" w14:textId="50ECB5C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164533" w:rsidRDefault="00164533" w14:paraId="70DF9E56" wp14:textId="77777777">
      <w:r>
        <w:separator/>
      </w:r>
    </w:p>
  </w:footnote>
  <w:footnote w:type="continuationSeparator" w:id="0">
    <w:p xmlns:wp14="http://schemas.microsoft.com/office/word/2010/wordml" w:rsidR="00164533" w:rsidRDefault="00164533" w14:paraId="44E871B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6E3416" w:rsidRDefault="00164533" w14:paraId="4093956F" wp14:textId="77777777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5040"/>
        <w:tab w:val="left" w:pos="9000"/>
        <w:tab w:val="left" w:pos="0"/>
        <w:tab w:val="center" w:pos="5103"/>
        <w:tab w:val="right" w:pos="9981"/>
      </w:tabs>
      <w:rPr>
        <w:color w:val="231F20"/>
        <w:sz w:val="18"/>
        <w:szCs w:val="18"/>
      </w:rPr>
    </w:pPr>
    <w:r>
      <w:rPr>
        <w:rFonts w:ascii="Times" w:hAnsi="Times" w:eastAsia="Times" w:cs="Times"/>
        <w:b/>
        <w:color w:val="231F20"/>
        <w:sz w:val="18"/>
        <w:szCs w:val="18"/>
      </w:rPr>
      <w:t>3.09 Flexible and Wearable Devices and Systems</w:t>
    </w:r>
    <w:r>
      <w:rPr>
        <w:rFonts w:ascii="Times" w:hAnsi="Times" w:eastAsia="Times" w:cs="Times"/>
        <w:b/>
        <w:color w:val="231F20"/>
        <w:sz w:val="18"/>
        <w:szCs w:val="18"/>
      </w:rPr>
      <w:tab/>
    </w:r>
    <w:r>
      <w:rPr>
        <w:rFonts w:ascii="Times" w:hAnsi="Times" w:eastAsia="Times" w:cs="Times"/>
        <w:b/>
        <w:color w:val="231F20"/>
        <w:sz w:val="18"/>
        <w:szCs w:val="18"/>
      </w:rPr>
      <w:t>Poster</w:t>
    </w:r>
    <w:r>
      <w:rPr>
        <w:rFonts w:ascii="Times" w:hAnsi="Times" w:eastAsia="Times" w:cs="Times"/>
        <w:b/>
        <w:color w:val="231F20"/>
        <w:sz w:val="18"/>
        <w:szCs w:val="18"/>
      </w:rPr>
      <w:tab/>
    </w:r>
    <w:r>
      <w:rPr>
        <w:rFonts w:ascii="Times" w:hAnsi="Times" w:eastAsia="Times" w:cs="Times"/>
        <w:b/>
        <w:color w:val="000000"/>
        <w:sz w:val="18"/>
        <w:szCs w:val="18"/>
      </w:rPr>
      <w:t>0000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6E3416" w:rsidRDefault="006E3416" w14:paraId="07459315" wp14:textId="77777777"/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Emmanuel Ramirez">
    <w15:presenceInfo w15:providerId="AD" w15:userId="S::er88866@usc.edu::8dcc7960-c5a6-4362-b9c5-a699eb5cc556"/>
  </w15:person>
  <w15:person w15:author="Emmanuel Ramirez">
    <w15:presenceInfo w15:providerId="AD" w15:userId="S::er88866@usc.edu::8dcc7960-c5a6-4362-b9c5-a699eb5cc556"/>
  </w15:person>
  <w15:person w15:author="Christopher Larson">
    <w15:presenceInfo w15:providerId="AD" w15:userId="S::larsonce@usc.edu::8755c5b5-f86c-4111-9053-577f7b8c026e"/>
  </w15:person>
  <w15:person w15:author="Christopher Larson">
    <w15:presenceInfo w15:providerId="AD" w15:userId="S::larsonce@usc.edu::8755c5b5-f86c-4111-9053-577f7b8c026e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16"/>
    <w:rsid w:val="000E0C19"/>
    <w:rsid w:val="0012C1FF"/>
    <w:rsid w:val="00164533"/>
    <w:rsid w:val="0051154E"/>
    <w:rsid w:val="006E3416"/>
    <w:rsid w:val="008B1232"/>
    <w:rsid w:val="00E673B7"/>
    <w:rsid w:val="00FCAD1E"/>
    <w:rsid w:val="01471F52"/>
    <w:rsid w:val="018CDA50"/>
    <w:rsid w:val="01FC8B98"/>
    <w:rsid w:val="02C4AA38"/>
    <w:rsid w:val="0336913E"/>
    <w:rsid w:val="034A878F"/>
    <w:rsid w:val="036C21FC"/>
    <w:rsid w:val="03A0ABF4"/>
    <w:rsid w:val="044820D0"/>
    <w:rsid w:val="04773986"/>
    <w:rsid w:val="047EB84A"/>
    <w:rsid w:val="0492305A"/>
    <w:rsid w:val="0494249F"/>
    <w:rsid w:val="0496FF12"/>
    <w:rsid w:val="04E8E8F5"/>
    <w:rsid w:val="0558DC5F"/>
    <w:rsid w:val="0576B982"/>
    <w:rsid w:val="05876FF3"/>
    <w:rsid w:val="05B4C30B"/>
    <w:rsid w:val="05BFEAC9"/>
    <w:rsid w:val="05DB1B86"/>
    <w:rsid w:val="064E0357"/>
    <w:rsid w:val="0687F1AA"/>
    <w:rsid w:val="068C9126"/>
    <w:rsid w:val="06BB5A27"/>
    <w:rsid w:val="06BC6C11"/>
    <w:rsid w:val="06F45782"/>
    <w:rsid w:val="0723C8A7"/>
    <w:rsid w:val="074B0EA9"/>
    <w:rsid w:val="07537D84"/>
    <w:rsid w:val="0754303A"/>
    <w:rsid w:val="078CAEEA"/>
    <w:rsid w:val="07944157"/>
    <w:rsid w:val="07B1BF98"/>
    <w:rsid w:val="0830491D"/>
    <w:rsid w:val="089B6B8D"/>
    <w:rsid w:val="08C06749"/>
    <w:rsid w:val="08C398FC"/>
    <w:rsid w:val="0919F4ED"/>
    <w:rsid w:val="0925D0B7"/>
    <w:rsid w:val="092C5638"/>
    <w:rsid w:val="09736412"/>
    <w:rsid w:val="0973B36F"/>
    <w:rsid w:val="09AE6C8A"/>
    <w:rsid w:val="0A47A6D4"/>
    <w:rsid w:val="0AF22026"/>
    <w:rsid w:val="0B129205"/>
    <w:rsid w:val="0B425DF4"/>
    <w:rsid w:val="0BD284C7"/>
    <w:rsid w:val="0BDFEE88"/>
    <w:rsid w:val="0BF73483"/>
    <w:rsid w:val="0C4D30B0"/>
    <w:rsid w:val="0C93DAC3"/>
    <w:rsid w:val="0C96784B"/>
    <w:rsid w:val="0CCC4288"/>
    <w:rsid w:val="0CD2A629"/>
    <w:rsid w:val="0D163D1D"/>
    <w:rsid w:val="0D2AE8A6"/>
    <w:rsid w:val="0D493755"/>
    <w:rsid w:val="0DA9EBF5"/>
    <w:rsid w:val="0DB15171"/>
    <w:rsid w:val="0E200ACC"/>
    <w:rsid w:val="0E2E3826"/>
    <w:rsid w:val="0EA028C8"/>
    <w:rsid w:val="0ECEDCEC"/>
    <w:rsid w:val="0EE4B7CA"/>
    <w:rsid w:val="0F7A55FA"/>
    <w:rsid w:val="0F9B7BDD"/>
    <w:rsid w:val="0FBCA4CC"/>
    <w:rsid w:val="10436C18"/>
    <w:rsid w:val="109890C4"/>
    <w:rsid w:val="113809AF"/>
    <w:rsid w:val="118233D8"/>
    <w:rsid w:val="118EE9BA"/>
    <w:rsid w:val="11B571D1"/>
    <w:rsid w:val="11D43D3B"/>
    <w:rsid w:val="11D9A542"/>
    <w:rsid w:val="11DE072F"/>
    <w:rsid w:val="11EBD6A2"/>
    <w:rsid w:val="12012A49"/>
    <w:rsid w:val="12290101"/>
    <w:rsid w:val="1267AF48"/>
    <w:rsid w:val="1319185C"/>
    <w:rsid w:val="1324E49C"/>
    <w:rsid w:val="1327D73A"/>
    <w:rsid w:val="137A15D4"/>
    <w:rsid w:val="138954C0"/>
    <w:rsid w:val="13B9735D"/>
    <w:rsid w:val="1405F64A"/>
    <w:rsid w:val="140833E4"/>
    <w:rsid w:val="140937B2"/>
    <w:rsid w:val="14492C1A"/>
    <w:rsid w:val="145C1B35"/>
    <w:rsid w:val="145D3DB0"/>
    <w:rsid w:val="14FD2EF2"/>
    <w:rsid w:val="152EB332"/>
    <w:rsid w:val="15DF7107"/>
    <w:rsid w:val="161A5B59"/>
    <w:rsid w:val="162466F9"/>
    <w:rsid w:val="164F202A"/>
    <w:rsid w:val="1689D7FA"/>
    <w:rsid w:val="16BE9A4F"/>
    <w:rsid w:val="16F7A902"/>
    <w:rsid w:val="16F7EE28"/>
    <w:rsid w:val="17199B47"/>
    <w:rsid w:val="176E4130"/>
    <w:rsid w:val="17AE4F88"/>
    <w:rsid w:val="17AE4F88"/>
    <w:rsid w:val="1809D80B"/>
    <w:rsid w:val="188D1795"/>
    <w:rsid w:val="18A9848C"/>
    <w:rsid w:val="1947BE59"/>
    <w:rsid w:val="1975C6B5"/>
    <w:rsid w:val="19A4FA46"/>
    <w:rsid w:val="19ABE1AB"/>
    <w:rsid w:val="1A1A38F0"/>
    <w:rsid w:val="1A8412B3"/>
    <w:rsid w:val="1AB8F536"/>
    <w:rsid w:val="1AE2F29D"/>
    <w:rsid w:val="1AE7ED2C"/>
    <w:rsid w:val="1AEEEDCD"/>
    <w:rsid w:val="1B419D24"/>
    <w:rsid w:val="1BA1F323"/>
    <w:rsid w:val="1BD50156"/>
    <w:rsid w:val="1BE395FB"/>
    <w:rsid w:val="1C0A0FDE"/>
    <w:rsid w:val="1C1C9E06"/>
    <w:rsid w:val="1C291721"/>
    <w:rsid w:val="1C44F68F"/>
    <w:rsid w:val="1C723DDD"/>
    <w:rsid w:val="1C796BEF"/>
    <w:rsid w:val="1C86FEBF"/>
    <w:rsid w:val="1CA40235"/>
    <w:rsid w:val="1CD0A4B1"/>
    <w:rsid w:val="1D034212"/>
    <w:rsid w:val="1D034212"/>
    <w:rsid w:val="1D09BAC0"/>
    <w:rsid w:val="1D4A6935"/>
    <w:rsid w:val="1E2D750B"/>
    <w:rsid w:val="1E6B9455"/>
    <w:rsid w:val="1F6E7EF2"/>
    <w:rsid w:val="206B7F43"/>
    <w:rsid w:val="20A18818"/>
    <w:rsid w:val="20B7DE89"/>
    <w:rsid w:val="20E0D2E6"/>
    <w:rsid w:val="210F51BD"/>
    <w:rsid w:val="2115B5AC"/>
    <w:rsid w:val="21634DEA"/>
    <w:rsid w:val="218690C1"/>
    <w:rsid w:val="221514BD"/>
    <w:rsid w:val="2224BB6F"/>
    <w:rsid w:val="22706DD6"/>
    <w:rsid w:val="22738321"/>
    <w:rsid w:val="233D496E"/>
    <w:rsid w:val="23609B47"/>
    <w:rsid w:val="238B7525"/>
    <w:rsid w:val="23FD57FB"/>
    <w:rsid w:val="2436F840"/>
    <w:rsid w:val="24670AC1"/>
    <w:rsid w:val="2473E4E0"/>
    <w:rsid w:val="248F2B5D"/>
    <w:rsid w:val="24A3C82C"/>
    <w:rsid w:val="25208908"/>
    <w:rsid w:val="2552C009"/>
    <w:rsid w:val="258D927F"/>
    <w:rsid w:val="25B728D9"/>
    <w:rsid w:val="25BEBA45"/>
    <w:rsid w:val="25CD9D50"/>
    <w:rsid w:val="26079CDA"/>
    <w:rsid w:val="262BB184"/>
    <w:rsid w:val="26AA959C"/>
    <w:rsid w:val="26C26393"/>
    <w:rsid w:val="26C67C72"/>
    <w:rsid w:val="271368E7"/>
    <w:rsid w:val="271E71EB"/>
    <w:rsid w:val="27387F27"/>
    <w:rsid w:val="27D32B79"/>
    <w:rsid w:val="27DB8B98"/>
    <w:rsid w:val="283E9453"/>
    <w:rsid w:val="2843010A"/>
    <w:rsid w:val="284406F8"/>
    <w:rsid w:val="285F20C9"/>
    <w:rsid w:val="285FB14D"/>
    <w:rsid w:val="28963020"/>
    <w:rsid w:val="28A47A8D"/>
    <w:rsid w:val="28B98258"/>
    <w:rsid w:val="28E66256"/>
    <w:rsid w:val="295EFD99"/>
    <w:rsid w:val="29D5E24A"/>
    <w:rsid w:val="29F612B5"/>
    <w:rsid w:val="2A51052F"/>
    <w:rsid w:val="2A57DCA7"/>
    <w:rsid w:val="2A70F44B"/>
    <w:rsid w:val="2B22447C"/>
    <w:rsid w:val="2B59883B"/>
    <w:rsid w:val="2B87EBAB"/>
    <w:rsid w:val="2BCE3952"/>
    <w:rsid w:val="2BE44967"/>
    <w:rsid w:val="2C5E8A57"/>
    <w:rsid w:val="2C6897A4"/>
    <w:rsid w:val="2C72D816"/>
    <w:rsid w:val="2C874D70"/>
    <w:rsid w:val="2CA11A03"/>
    <w:rsid w:val="2D05151B"/>
    <w:rsid w:val="2D1B41C1"/>
    <w:rsid w:val="2D47960B"/>
    <w:rsid w:val="2D857245"/>
    <w:rsid w:val="2DBF4FF9"/>
    <w:rsid w:val="2DCDE939"/>
    <w:rsid w:val="2E2EF066"/>
    <w:rsid w:val="2E3A335F"/>
    <w:rsid w:val="2EA1F5CE"/>
    <w:rsid w:val="2EAFD15F"/>
    <w:rsid w:val="2EF722F5"/>
    <w:rsid w:val="2F086162"/>
    <w:rsid w:val="2FA43914"/>
    <w:rsid w:val="2FC870B2"/>
    <w:rsid w:val="2FF62EFD"/>
    <w:rsid w:val="30166A3A"/>
    <w:rsid w:val="303B9046"/>
    <w:rsid w:val="305ED1FF"/>
    <w:rsid w:val="309CC470"/>
    <w:rsid w:val="30EB9004"/>
    <w:rsid w:val="3147FC48"/>
    <w:rsid w:val="31643ADC"/>
    <w:rsid w:val="32236CE9"/>
    <w:rsid w:val="3223F29F"/>
    <w:rsid w:val="32878F91"/>
    <w:rsid w:val="32CBEE19"/>
    <w:rsid w:val="3333BC8D"/>
    <w:rsid w:val="33B7F58F"/>
    <w:rsid w:val="343EBAB7"/>
    <w:rsid w:val="347A1621"/>
    <w:rsid w:val="34C7E89C"/>
    <w:rsid w:val="34E6202E"/>
    <w:rsid w:val="356F022A"/>
    <w:rsid w:val="35A1DBB5"/>
    <w:rsid w:val="35F01B8D"/>
    <w:rsid w:val="36072E26"/>
    <w:rsid w:val="362D5DA5"/>
    <w:rsid w:val="36DCC763"/>
    <w:rsid w:val="36E0552F"/>
    <w:rsid w:val="36F087DF"/>
    <w:rsid w:val="37155F89"/>
    <w:rsid w:val="372E3F9D"/>
    <w:rsid w:val="3762E4CC"/>
    <w:rsid w:val="37B18EA8"/>
    <w:rsid w:val="37B1FA42"/>
    <w:rsid w:val="37C25B16"/>
    <w:rsid w:val="37CDE646"/>
    <w:rsid w:val="381D9E48"/>
    <w:rsid w:val="387590A1"/>
    <w:rsid w:val="38A7A43A"/>
    <w:rsid w:val="38A7B4B7"/>
    <w:rsid w:val="38E054FD"/>
    <w:rsid w:val="38F30514"/>
    <w:rsid w:val="38F4D93B"/>
    <w:rsid w:val="390ACB06"/>
    <w:rsid w:val="3984023B"/>
    <w:rsid w:val="398729B7"/>
    <w:rsid w:val="3A36050C"/>
    <w:rsid w:val="3AB1824B"/>
    <w:rsid w:val="3B115020"/>
    <w:rsid w:val="3B132ECC"/>
    <w:rsid w:val="3B36D2E5"/>
    <w:rsid w:val="3B9071EF"/>
    <w:rsid w:val="3BE2B80E"/>
    <w:rsid w:val="3BE73C42"/>
    <w:rsid w:val="3C232776"/>
    <w:rsid w:val="3C5779C3"/>
    <w:rsid w:val="3C7FA0A3"/>
    <w:rsid w:val="3CA4ED3D"/>
    <w:rsid w:val="3CA95093"/>
    <w:rsid w:val="3CAC4382"/>
    <w:rsid w:val="3CD35644"/>
    <w:rsid w:val="3D16EA9C"/>
    <w:rsid w:val="3D1AE856"/>
    <w:rsid w:val="3DB5E10C"/>
    <w:rsid w:val="3DF3BEF0"/>
    <w:rsid w:val="3E2E27BE"/>
    <w:rsid w:val="3E52B919"/>
    <w:rsid w:val="3F0BBF24"/>
    <w:rsid w:val="3F3D77B6"/>
    <w:rsid w:val="3F444A54"/>
    <w:rsid w:val="3F86FFAA"/>
    <w:rsid w:val="3F9B4476"/>
    <w:rsid w:val="407FACD0"/>
    <w:rsid w:val="407FF964"/>
    <w:rsid w:val="40A50DB4"/>
    <w:rsid w:val="40CE80A8"/>
    <w:rsid w:val="41452E66"/>
    <w:rsid w:val="416BEAAB"/>
    <w:rsid w:val="4175F778"/>
    <w:rsid w:val="41901101"/>
    <w:rsid w:val="41C1E5F4"/>
    <w:rsid w:val="41F84252"/>
    <w:rsid w:val="421BF809"/>
    <w:rsid w:val="422D5249"/>
    <w:rsid w:val="4233C738"/>
    <w:rsid w:val="423BE610"/>
    <w:rsid w:val="4266129A"/>
    <w:rsid w:val="4325636D"/>
    <w:rsid w:val="435A24F9"/>
    <w:rsid w:val="436AE8C9"/>
    <w:rsid w:val="4378A316"/>
    <w:rsid w:val="439CA815"/>
    <w:rsid w:val="43BDE4BF"/>
    <w:rsid w:val="441076A4"/>
    <w:rsid w:val="446581D0"/>
    <w:rsid w:val="446D59D4"/>
    <w:rsid w:val="44AEE4F6"/>
    <w:rsid w:val="4546537C"/>
    <w:rsid w:val="457907AE"/>
    <w:rsid w:val="45D580CD"/>
    <w:rsid w:val="46554330"/>
    <w:rsid w:val="466DC5EC"/>
    <w:rsid w:val="46B64126"/>
    <w:rsid w:val="47A20DD8"/>
    <w:rsid w:val="47BC9B87"/>
    <w:rsid w:val="47BDB416"/>
    <w:rsid w:val="4844B248"/>
    <w:rsid w:val="48BA5AE4"/>
    <w:rsid w:val="494E654C"/>
    <w:rsid w:val="495746E2"/>
    <w:rsid w:val="496FD85F"/>
    <w:rsid w:val="49992679"/>
    <w:rsid w:val="49C1D629"/>
    <w:rsid w:val="49C52765"/>
    <w:rsid w:val="4A5BD195"/>
    <w:rsid w:val="4A857658"/>
    <w:rsid w:val="4A9C2AB4"/>
    <w:rsid w:val="4AAA3AC3"/>
    <w:rsid w:val="4AC2A2E9"/>
    <w:rsid w:val="4B412B81"/>
    <w:rsid w:val="4B521DA7"/>
    <w:rsid w:val="4B5FFE7F"/>
    <w:rsid w:val="4B8579F2"/>
    <w:rsid w:val="4B9EDD34"/>
    <w:rsid w:val="4BAD8230"/>
    <w:rsid w:val="4C5AC492"/>
    <w:rsid w:val="4C638F1A"/>
    <w:rsid w:val="4CC66D50"/>
    <w:rsid w:val="4D3AA683"/>
    <w:rsid w:val="4D4AE546"/>
    <w:rsid w:val="4D5509C6"/>
    <w:rsid w:val="4D7631D3"/>
    <w:rsid w:val="4DCDDD55"/>
    <w:rsid w:val="4DE9A17D"/>
    <w:rsid w:val="4E3F8A48"/>
    <w:rsid w:val="4E5ECA2D"/>
    <w:rsid w:val="4E6E792C"/>
    <w:rsid w:val="4E7A8574"/>
    <w:rsid w:val="4E91FB4E"/>
    <w:rsid w:val="4EE7F097"/>
    <w:rsid w:val="4F99A32C"/>
    <w:rsid w:val="502265E4"/>
    <w:rsid w:val="50445C29"/>
    <w:rsid w:val="506696C6"/>
    <w:rsid w:val="5066F58E"/>
    <w:rsid w:val="507D5C3B"/>
    <w:rsid w:val="50D26F58"/>
    <w:rsid w:val="50DF1BAF"/>
    <w:rsid w:val="50DF1BAF"/>
    <w:rsid w:val="51082711"/>
    <w:rsid w:val="51263DB6"/>
    <w:rsid w:val="512B994F"/>
    <w:rsid w:val="515D6B98"/>
    <w:rsid w:val="516A3C41"/>
    <w:rsid w:val="523B735B"/>
    <w:rsid w:val="524132B1"/>
    <w:rsid w:val="5258C87B"/>
    <w:rsid w:val="527D58E0"/>
    <w:rsid w:val="5322B237"/>
    <w:rsid w:val="532C7D9F"/>
    <w:rsid w:val="533924EC"/>
    <w:rsid w:val="53662B4D"/>
    <w:rsid w:val="53944DAC"/>
    <w:rsid w:val="53944DAC"/>
    <w:rsid w:val="539A6FEF"/>
    <w:rsid w:val="5412926D"/>
    <w:rsid w:val="5427D13C"/>
    <w:rsid w:val="544BA167"/>
    <w:rsid w:val="544DCFD2"/>
    <w:rsid w:val="54667BBC"/>
    <w:rsid w:val="55212946"/>
    <w:rsid w:val="5531D1EB"/>
    <w:rsid w:val="5551A926"/>
    <w:rsid w:val="558368D2"/>
    <w:rsid w:val="55841C56"/>
    <w:rsid w:val="55DDDABF"/>
    <w:rsid w:val="55E863E3"/>
    <w:rsid w:val="55F960F0"/>
    <w:rsid w:val="56264301"/>
    <w:rsid w:val="56515C4B"/>
    <w:rsid w:val="56BE66C7"/>
    <w:rsid w:val="572C7216"/>
    <w:rsid w:val="576CC7DC"/>
    <w:rsid w:val="57E8B9B6"/>
    <w:rsid w:val="57FCE0A3"/>
    <w:rsid w:val="57FFA736"/>
    <w:rsid w:val="58911C8A"/>
    <w:rsid w:val="589828EC"/>
    <w:rsid w:val="58A78D91"/>
    <w:rsid w:val="58B23D4F"/>
    <w:rsid w:val="58F15F2B"/>
    <w:rsid w:val="590D7CD9"/>
    <w:rsid w:val="590E84EB"/>
    <w:rsid w:val="5922622E"/>
    <w:rsid w:val="59418352"/>
    <w:rsid w:val="59B87BED"/>
    <w:rsid w:val="59C1564E"/>
    <w:rsid w:val="5A162769"/>
    <w:rsid w:val="5A16BA56"/>
    <w:rsid w:val="5A58A845"/>
    <w:rsid w:val="5A5CFAB8"/>
    <w:rsid w:val="5A6220C8"/>
    <w:rsid w:val="5A7E03D7"/>
    <w:rsid w:val="5AE194ED"/>
    <w:rsid w:val="5AF812FE"/>
    <w:rsid w:val="5B3AD67F"/>
    <w:rsid w:val="5B420E23"/>
    <w:rsid w:val="5B4FCBF3"/>
    <w:rsid w:val="5B838F16"/>
    <w:rsid w:val="5B98B84C"/>
    <w:rsid w:val="5BC690E5"/>
    <w:rsid w:val="5C77B4B6"/>
    <w:rsid w:val="5C8ECA61"/>
    <w:rsid w:val="5C8F778D"/>
    <w:rsid w:val="5C911FF9"/>
    <w:rsid w:val="5CB13BEF"/>
    <w:rsid w:val="5CC70503"/>
    <w:rsid w:val="5CD8B120"/>
    <w:rsid w:val="5CECB027"/>
    <w:rsid w:val="5D0B38A2"/>
    <w:rsid w:val="5D4B7B80"/>
    <w:rsid w:val="5DB0925B"/>
    <w:rsid w:val="5DED9AA8"/>
    <w:rsid w:val="5E10B45F"/>
    <w:rsid w:val="5E54BA5A"/>
    <w:rsid w:val="5E5A6B3B"/>
    <w:rsid w:val="5F5DD5BA"/>
    <w:rsid w:val="5F622A33"/>
    <w:rsid w:val="5FC5EB51"/>
    <w:rsid w:val="600B7A8B"/>
    <w:rsid w:val="60288CCE"/>
    <w:rsid w:val="604A5139"/>
    <w:rsid w:val="60837DFD"/>
    <w:rsid w:val="60C11BDE"/>
    <w:rsid w:val="60D9EA73"/>
    <w:rsid w:val="60DBC70B"/>
    <w:rsid w:val="60DFC319"/>
    <w:rsid w:val="60E06941"/>
    <w:rsid w:val="619BAE60"/>
    <w:rsid w:val="61A710C0"/>
    <w:rsid w:val="61DDD1EE"/>
    <w:rsid w:val="6242B170"/>
    <w:rsid w:val="626FAC65"/>
    <w:rsid w:val="62E1E366"/>
    <w:rsid w:val="62E1E6C9"/>
    <w:rsid w:val="62EC7AB7"/>
    <w:rsid w:val="62F93701"/>
    <w:rsid w:val="6314F4F4"/>
    <w:rsid w:val="634C462A"/>
    <w:rsid w:val="639D22C6"/>
    <w:rsid w:val="63CC60FD"/>
    <w:rsid w:val="63D4ED77"/>
    <w:rsid w:val="645403B2"/>
    <w:rsid w:val="645D2E6D"/>
    <w:rsid w:val="648ABCCE"/>
    <w:rsid w:val="658D638C"/>
    <w:rsid w:val="65BD6C0E"/>
    <w:rsid w:val="65EF24E0"/>
    <w:rsid w:val="6613C832"/>
    <w:rsid w:val="66906010"/>
    <w:rsid w:val="66E4524D"/>
    <w:rsid w:val="6715B801"/>
    <w:rsid w:val="676B423B"/>
    <w:rsid w:val="678D3313"/>
    <w:rsid w:val="67AD072D"/>
    <w:rsid w:val="67B34B71"/>
    <w:rsid w:val="68086D6B"/>
    <w:rsid w:val="685561C1"/>
    <w:rsid w:val="68C0E7AD"/>
    <w:rsid w:val="690126D4"/>
    <w:rsid w:val="6951CA62"/>
    <w:rsid w:val="69BFF44F"/>
    <w:rsid w:val="69C6A862"/>
    <w:rsid w:val="69E1876D"/>
    <w:rsid w:val="6A1FEE76"/>
    <w:rsid w:val="6A60E304"/>
    <w:rsid w:val="6A613EB5"/>
    <w:rsid w:val="6A96753D"/>
    <w:rsid w:val="6A9EF076"/>
    <w:rsid w:val="6AA03D96"/>
    <w:rsid w:val="6AADB155"/>
    <w:rsid w:val="6AC32C73"/>
    <w:rsid w:val="6B04428B"/>
    <w:rsid w:val="6BC6A514"/>
    <w:rsid w:val="6C1E9FD0"/>
    <w:rsid w:val="6C4DA379"/>
    <w:rsid w:val="6C4F3F55"/>
    <w:rsid w:val="6CE70A85"/>
    <w:rsid w:val="6D2949F3"/>
    <w:rsid w:val="6D2E0638"/>
    <w:rsid w:val="6D33D7A8"/>
    <w:rsid w:val="6DB05DDF"/>
    <w:rsid w:val="6E0ACF64"/>
    <w:rsid w:val="6E204CB1"/>
    <w:rsid w:val="6E3A0C34"/>
    <w:rsid w:val="6E5FA5C3"/>
    <w:rsid w:val="6E6C6662"/>
    <w:rsid w:val="6ECE292B"/>
    <w:rsid w:val="6EE072E6"/>
    <w:rsid w:val="6F051011"/>
    <w:rsid w:val="6FC98D80"/>
    <w:rsid w:val="6FEA10B9"/>
    <w:rsid w:val="704C1CD0"/>
    <w:rsid w:val="706193C8"/>
    <w:rsid w:val="7081C54D"/>
    <w:rsid w:val="7092FE1C"/>
    <w:rsid w:val="70A1E463"/>
    <w:rsid w:val="71024CB0"/>
    <w:rsid w:val="71602F66"/>
    <w:rsid w:val="7167D6F6"/>
    <w:rsid w:val="71A2D6D5"/>
    <w:rsid w:val="71B239C8"/>
    <w:rsid w:val="723C914B"/>
    <w:rsid w:val="724C6637"/>
    <w:rsid w:val="7255C1C7"/>
    <w:rsid w:val="7258FB12"/>
    <w:rsid w:val="7265AFF2"/>
    <w:rsid w:val="728B4D1A"/>
    <w:rsid w:val="729FB39A"/>
    <w:rsid w:val="72F26A0A"/>
    <w:rsid w:val="72FD88AC"/>
    <w:rsid w:val="73265C2F"/>
    <w:rsid w:val="7328A65D"/>
    <w:rsid w:val="73361620"/>
    <w:rsid w:val="734EDE0E"/>
    <w:rsid w:val="73A4C0E3"/>
    <w:rsid w:val="73BC874B"/>
    <w:rsid w:val="73E7442F"/>
    <w:rsid w:val="747D9AA2"/>
    <w:rsid w:val="74906C2E"/>
    <w:rsid w:val="749C9755"/>
    <w:rsid w:val="749FE6E4"/>
    <w:rsid w:val="7538C3F5"/>
    <w:rsid w:val="753D5F5B"/>
    <w:rsid w:val="757BA8A1"/>
    <w:rsid w:val="75BCBFBA"/>
    <w:rsid w:val="75DF05C3"/>
    <w:rsid w:val="7615F712"/>
    <w:rsid w:val="767E0550"/>
    <w:rsid w:val="768C85C7"/>
    <w:rsid w:val="76A03694"/>
    <w:rsid w:val="76C21285"/>
    <w:rsid w:val="76C2BAAF"/>
    <w:rsid w:val="76FD0B80"/>
    <w:rsid w:val="775871C6"/>
    <w:rsid w:val="7761F706"/>
    <w:rsid w:val="778B9D73"/>
    <w:rsid w:val="77995410"/>
    <w:rsid w:val="781AAF65"/>
    <w:rsid w:val="78442380"/>
    <w:rsid w:val="7894C29E"/>
    <w:rsid w:val="78D7CF67"/>
    <w:rsid w:val="78E15794"/>
    <w:rsid w:val="78FDF39B"/>
    <w:rsid w:val="78FDF39B"/>
    <w:rsid w:val="790AC658"/>
    <w:rsid w:val="799D9368"/>
    <w:rsid w:val="79F82D61"/>
    <w:rsid w:val="7A4D3CC2"/>
    <w:rsid w:val="7AE9B988"/>
    <w:rsid w:val="7B04DF6F"/>
    <w:rsid w:val="7B1C343F"/>
    <w:rsid w:val="7B298A4B"/>
    <w:rsid w:val="7B86F696"/>
    <w:rsid w:val="7BB2E8C1"/>
    <w:rsid w:val="7BC9D79B"/>
    <w:rsid w:val="7C00FB44"/>
    <w:rsid w:val="7C1FCBB2"/>
    <w:rsid w:val="7C985665"/>
    <w:rsid w:val="7D332DA3"/>
    <w:rsid w:val="7D85613B"/>
    <w:rsid w:val="7DC08813"/>
    <w:rsid w:val="7DFAE328"/>
    <w:rsid w:val="7E0D22D7"/>
    <w:rsid w:val="7E16CDEC"/>
    <w:rsid w:val="7E1F2F50"/>
    <w:rsid w:val="7E357C53"/>
    <w:rsid w:val="7E3CDD67"/>
    <w:rsid w:val="7E4D7152"/>
    <w:rsid w:val="7E513794"/>
    <w:rsid w:val="7E7AFCB8"/>
    <w:rsid w:val="7F11D786"/>
    <w:rsid w:val="7F1808A2"/>
    <w:rsid w:val="7F6A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5D0AE"/>
  <w15:docId w15:val="{5B2F0957-E0E3-494B-9543-8F04D798E7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uiPriority w:val="99"/>
    <w:name w:val="header"/>
    <w:basedOn w:val="Normal"/>
    <w:unhideWhenUsed/>
    <w:rsid w:val="658D638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58D638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BodyText1" w:customStyle="true">
    <w:uiPriority w:val="1"/>
    <w:name w:val="Body Text1"/>
    <w:basedOn w:val="Normal"/>
    <w:rsid w:val="658D638C"/>
    <w:rPr>
      <w:rFonts w:ascii="Times New Roman" w:hAnsi="Times New Roman" w:eastAsia="Times New Roman" w:cs="Times New Roman"/>
      <w:color w:val="231F20"/>
      <w:lang w:val="en-US" w:eastAsia="en-US" w:bidi="ar-SA"/>
    </w:rPr>
    <w:pPr>
      <w:widowControl w:val="0"/>
      <w:spacing w:after="120"/>
      <w:jc w:val="both"/>
    </w:pPr>
  </w:style>
  <w:style w:type="paragraph" w:styleId="References" w:customStyle="true">
    <w:uiPriority w:val="1"/>
    <w:name w:val="References"/>
    <w:basedOn w:val="Normal"/>
    <w:rsid w:val="658D638C"/>
    <w:rPr>
      <w:rFonts w:ascii="Times New Roman" w:hAnsi="Times New Roman" w:eastAsia="Times New Roman" w:cs="Times New Roman"/>
      <w:color w:val="231F20"/>
      <w:lang w:val="en-US" w:eastAsia="en-US" w:bidi="ar-SA"/>
    </w:rPr>
    <w:pPr>
      <w:widowControl w:val="0"/>
      <w:spacing w:after="0"/>
      <w:jc w:val="left"/>
    </w:pPr>
  </w:style>
  <w:style w:type="character" w:styleId="Hyperlink">
    <w:uiPriority w:val="99"/>
    <w:name w:val="Hyperlink"/>
    <w:basedOn w:val="DefaultParagraphFont"/>
    <w:unhideWhenUsed/>
    <w:rsid w:val="658D638C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header" Target="header2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comments" Target="comments.xml" Id="R8f455b862d674ce6" /><Relationship Type="http://schemas.microsoft.com/office/2011/relationships/people" Target="people.xml" Id="Ra060332371ab4afa" /><Relationship Type="http://schemas.microsoft.com/office/2011/relationships/commentsExtended" Target="commentsExtended.xml" Id="R79d98dc3c1c34a05" /><Relationship Type="http://schemas.microsoft.com/office/2016/09/relationships/commentsIds" Target="commentsIds.xml" Id="Rbb3a095d728f4a38" /><Relationship Type="http://schemas.microsoft.com/office/2018/08/relationships/commentsExtensible" Target="commentsExtensible.xml" Id="Rdf4f2105abe543af" /><Relationship Type="http://schemas.openxmlformats.org/officeDocument/2006/relationships/footer" Target="footer.xml" Id="Ra8af1d399ef8456b" /><Relationship Type="http://schemas.openxmlformats.org/officeDocument/2006/relationships/footer" Target="footer2.xml" Id="R6b2db88113ef4c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SIi9fOjDUYU1YE0Hr6Issj4o+Q==">CgMxLjA4AHIhMUJTU0F4Rzltdzl4bkN1XzNMamNBUjVmN3ZYSVZ5VHho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Christopher Larson</lastModifiedBy>
  <revision>2</revision>
  <dcterms:created xsi:type="dcterms:W3CDTF">2024-08-25T06:00:00.0000000Z</dcterms:created>
  <dcterms:modified xsi:type="dcterms:W3CDTF">2024-08-27T23:22:45.6658081Z</dcterms:modified>
</coreProperties>
</file>